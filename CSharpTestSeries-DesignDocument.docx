
<file path=[Content_Types].xml><?xml version="1.0" encoding="utf-8"?>
<Types xmlns="http://schemas.openxmlformats.org/package/2006/content-types">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656329756"/>
        <w:docPartObj>
          <w:docPartGallery w:val="Cover Pages"/>
          <w:docPartUnique/>
        </w:docPartObj>
      </w:sdtPr>
      <w:sdtEndPr>
        <w:rPr>
          <w:sz w:val="72"/>
          <w:szCs w:val="72"/>
        </w:rPr>
      </w:sdtEndPr>
      <w:sdtContent>
        <w:tbl>
          <w:tblPr>
            <w:tblpPr w:leftFromText="187" w:rightFromText="187" w:horzAnchor="margin" w:tblpXSpec="center" w:tblpY="2881"/>
            <w:tblW w:w="4000" w:type="pct"/>
            <w:tblBorders>
              <w:left w:val="single" w:sz="18" w:space="0" w:color="4472C4" w:themeColor="accent1"/>
            </w:tblBorders>
            <w:tblLook w:val="04A0"/>
          </w:tblPr>
          <w:tblGrid>
            <w:gridCol w:w="7672"/>
          </w:tblGrid>
          <w:tr w:rsidR="002E267E" w:rsidTr="00C819D8">
            <w:sdt>
              <w:sdtPr>
                <w:rPr>
                  <w:rFonts w:asciiTheme="majorHAnsi" w:eastAsiaTheme="majorEastAsia" w:hAnsiTheme="majorHAnsi" w:cstheme="majorBidi"/>
                </w:rPr>
                <w:alias w:val="Company"/>
                <w:id w:val="13406915"/>
                <w:placeholder>
                  <w:docPart w:val="93E2C12577764AD1957CB30C110317E3"/>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2E267E" w:rsidRDefault="002E267E" w:rsidP="002E267E">
                    <w:pPr>
                      <w:pStyle w:val="NoSpacing"/>
                      <w:rPr>
                        <w:rFonts w:asciiTheme="majorHAnsi" w:eastAsiaTheme="majorEastAsia" w:hAnsiTheme="majorHAnsi" w:cstheme="majorBidi"/>
                      </w:rPr>
                    </w:pPr>
                    <w:proofErr w:type="spellStart"/>
                    <w:r>
                      <w:rPr>
                        <w:rFonts w:asciiTheme="majorHAnsi" w:eastAsiaTheme="majorEastAsia" w:hAnsiTheme="majorHAnsi" w:cstheme="majorBidi"/>
                      </w:rPr>
                      <w:t>Neelima</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Saraf</w:t>
                    </w:r>
                    <w:proofErr w:type="spellEnd"/>
                  </w:p>
                </w:tc>
              </w:sdtContent>
            </w:sdt>
          </w:tr>
          <w:tr w:rsidR="002E267E" w:rsidTr="00C819D8">
            <w:tc>
              <w:tcPr>
                <w:tcW w:w="7672" w:type="dxa"/>
              </w:tcPr>
              <w:sdt>
                <w:sdtPr>
                  <w:rPr>
                    <w:rFonts w:asciiTheme="majorHAnsi" w:eastAsiaTheme="majorEastAsia" w:hAnsiTheme="majorHAnsi" w:cstheme="majorBidi"/>
                    <w:color w:val="4472C4"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2E267E" w:rsidRDefault="002E267E" w:rsidP="002E267E">
                    <w:pPr>
                      <w:pStyle w:val="NoSpacing"/>
                      <w:rPr>
                        <w:rFonts w:asciiTheme="majorHAnsi" w:eastAsiaTheme="majorEastAsia" w:hAnsiTheme="majorHAnsi" w:cstheme="majorBidi"/>
                        <w:color w:val="4472C4" w:themeColor="accent1"/>
                        <w:sz w:val="80"/>
                        <w:szCs w:val="80"/>
                      </w:rPr>
                    </w:pPr>
                    <w:proofErr w:type="spellStart"/>
                    <w:r>
                      <w:rPr>
                        <w:rFonts w:asciiTheme="majorHAnsi" w:eastAsiaTheme="majorEastAsia" w:hAnsiTheme="majorHAnsi" w:cstheme="majorBidi"/>
                        <w:color w:val="4472C4" w:themeColor="accent1"/>
                        <w:sz w:val="80"/>
                        <w:szCs w:val="80"/>
                      </w:rPr>
                      <w:t>CSharp</w:t>
                    </w:r>
                    <w:proofErr w:type="spellEnd"/>
                    <w:r>
                      <w:rPr>
                        <w:rFonts w:asciiTheme="majorHAnsi" w:eastAsiaTheme="majorEastAsia" w:hAnsiTheme="majorHAnsi" w:cstheme="majorBidi"/>
                        <w:color w:val="4472C4" w:themeColor="accent1"/>
                        <w:sz w:val="80"/>
                        <w:szCs w:val="80"/>
                      </w:rPr>
                      <w:t xml:space="preserve"> Test Series</w:t>
                    </w:r>
                  </w:p>
                </w:sdtContent>
              </w:sdt>
            </w:tc>
          </w:tr>
          <w:tr w:rsidR="002E267E" w:rsidTr="00C819D8">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E267E" w:rsidRDefault="002E267E" w:rsidP="002E267E">
                    <w:pPr>
                      <w:pStyle w:val="NoSpacing"/>
                      <w:rPr>
                        <w:rFonts w:asciiTheme="majorHAnsi" w:eastAsiaTheme="majorEastAsia" w:hAnsiTheme="majorHAnsi" w:cstheme="majorBidi"/>
                      </w:rPr>
                    </w:pPr>
                    <w:r>
                      <w:rPr>
                        <w:rFonts w:asciiTheme="majorHAnsi" w:eastAsiaTheme="majorEastAsia" w:hAnsiTheme="majorHAnsi" w:cstheme="majorBidi"/>
                      </w:rPr>
                      <w:t>Multiple choice questions test for C# learners.</w:t>
                    </w:r>
                  </w:p>
                </w:tc>
              </w:sdtContent>
            </w:sdt>
          </w:tr>
        </w:tbl>
        <w:p w:rsidR="002E267E" w:rsidRDefault="002E267E" w:rsidP="002E267E"/>
        <w:p w:rsidR="002E267E" w:rsidRDefault="002E267E" w:rsidP="002E267E"/>
        <w:tbl>
          <w:tblPr>
            <w:tblpPr w:leftFromText="187" w:rightFromText="187" w:horzAnchor="margin" w:tblpXSpec="center" w:tblpYSpec="bottom"/>
            <w:tblW w:w="4000" w:type="pct"/>
            <w:tblLook w:val="04A0"/>
          </w:tblPr>
          <w:tblGrid>
            <w:gridCol w:w="7672"/>
          </w:tblGrid>
          <w:tr w:rsidR="002E267E" w:rsidTr="00C819D8">
            <w:tc>
              <w:tcPr>
                <w:tcW w:w="7672" w:type="dxa"/>
                <w:tcMar>
                  <w:top w:w="216" w:type="dxa"/>
                  <w:left w:w="115" w:type="dxa"/>
                  <w:bottom w:w="216" w:type="dxa"/>
                  <w:right w:w="115" w:type="dxa"/>
                </w:tcMar>
              </w:tcPr>
              <w:sdt>
                <w:sdtPr>
                  <w:rPr>
                    <w:color w:val="4472C4"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2E267E" w:rsidRDefault="002E267E" w:rsidP="00C819D8">
                    <w:pPr>
                      <w:pStyle w:val="NoSpacing"/>
                      <w:rPr>
                        <w:color w:val="4472C4" w:themeColor="accent1"/>
                      </w:rPr>
                    </w:pPr>
                    <w:proofErr w:type="spellStart"/>
                    <w:r>
                      <w:rPr>
                        <w:color w:val="4472C4" w:themeColor="accent1"/>
                      </w:rPr>
                      <w:t>Neelima</w:t>
                    </w:r>
                    <w:proofErr w:type="spellEnd"/>
                    <w:r>
                      <w:rPr>
                        <w:color w:val="4472C4" w:themeColor="accent1"/>
                      </w:rPr>
                      <w:t xml:space="preserve"> </w:t>
                    </w:r>
                    <w:proofErr w:type="spellStart"/>
                    <w:r>
                      <w:rPr>
                        <w:color w:val="4472C4" w:themeColor="accent1"/>
                      </w:rPr>
                      <w:t>Saraf</w:t>
                    </w:r>
                    <w:proofErr w:type="spellEnd"/>
                  </w:p>
                </w:sdtContent>
              </w:sdt>
              <w:sdt>
                <w:sdtPr>
                  <w:rPr>
                    <w:color w:val="4472C4" w:themeColor="accent1"/>
                  </w:rPr>
                  <w:alias w:val="Date"/>
                  <w:id w:val="13406932"/>
                  <w:dataBinding w:prefixMappings="xmlns:ns0='http://schemas.microsoft.com/office/2006/coverPageProps'" w:xpath="/ns0:CoverPageProperties[1]/ns0:PublishDate[1]" w:storeItemID="{55AF091B-3C7A-41E3-B477-F2FDAA23CFDA}"/>
                  <w:date w:fullDate="2022-01-05T00:00:00Z">
                    <w:dateFormat w:val="M/d/yyyy"/>
                    <w:lid w:val="en-US"/>
                    <w:storeMappedDataAs w:val="dateTime"/>
                    <w:calendar w:val="gregorian"/>
                  </w:date>
                </w:sdtPr>
                <w:sdtContent>
                  <w:p w:rsidR="002E267E" w:rsidRDefault="002E267E" w:rsidP="00C819D8">
                    <w:pPr>
                      <w:pStyle w:val="NoSpacing"/>
                      <w:rPr>
                        <w:color w:val="4472C4" w:themeColor="accent1"/>
                      </w:rPr>
                    </w:pPr>
                    <w:r>
                      <w:rPr>
                        <w:color w:val="4472C4" w:themeColor="accent1"/>
                      </w:rPr>
                      <w:t>1/5/2022</w:t>
                    </w:r>
                  </w:p>
                </w:sdtContent>
              </w:sdt>
              <w:p w:rsidR="002E267E" w:rsidRDefault="002E267E" w:rsidP="00C819D8">
                <w:pPr>
                  <w:pStyle w:val="NoSpacing"/>
                  <w:rPr>
                    <w:color w:val="4472C4" w:themeColor="accent1"/>
                  </w:rPr>
                </w:pPr>
              </w:p>
            </w:tc>
          </w:tr>
        </w:tbl>
        <w:p w:rsidR="002E267E" w:rsidRDefault="002E267E" w:rsidP="002E267E"/>
        <w:p w:rsidR="002E267E" w:rsidRDefault="002E267E" w:rsidP="002E267E">
          <w:pPr>
            <w:rPr>
              <w:rFonts w:asciiTheme="majorHAnsi" w:eastAsiaTheme="majorEastAsia" w:hAnsiTheme="majorHAnsi" w:cstheme="majorBidi"/>
              <w:sz w:val="72"/>
              <w:szCs w:val="72"/>
            </w:rPr>
          </w:pPr>
          <w:r>
            <w:rPr>
              <w:rFonts w:asciiTheme="majorHAnsi" w:eastAsiaTheme="majorEastAsia" w:hAnsiTheme="majorHAnsi" w:cstheme="majorBidi"/>
              <w:sz w:val="72"/>
              <w:szCs w:val="72"/>
            </w:rPr>
            <w:br w:type="page"/>
          </w:r>
        </w:p>
      </w:sdtContent>
    </w:sdt>
    <w:sdt>
      <w:sdtPr>
        <w:rPr>
          <w:rFonts w:asciiTheme="minorHAnsi" w:eastAsiaTheme="minorHAnsi" w:hAnsiTheme="minorHAnsi" w:cstheme="minorBidi"/>
          <w:b w:val="0"/>
          <w:bCs w:val="0"/>
          <w:color w:val="auto"/>
          <w:sz w:val="22"/>
          <w:szCs w:val="22"/>
        </w:rPr>
        <w:id w:val="656329785"/>
        <w:docPartObj>
          <w:docPartGallery w:val="Table of Contents"/>
          <w:docPartUnique/>
        </w:docPartObj>
      </w:sdtPr>
      <w:sdtContent>
        <w:p w:rsidR="00B627EB" w:rsidRDefault="00B627EB" w:rsidP="00B627EB">
          <w:pPr>
            <w:pStyle w:val="TOCHeading"/>
          </w:pPr>
          <w:r>
            <w:t>Table of Contents</w:t>
          </w:r>
        </w:p>
        <w:p w:rsidR="00DC1610" w:rsidRDefault="00802D2D">
          <w:pPr>
            <w:pStyle w:val="TOC1"/>
            <w:tabs>
              <w:tab w:val="right" w:leader="dot" w:pos="9350"/>
            </w:tabs>
            <w:rPr>
              <w:rFonts w:eastAsiaTheme="minorEastAsia"/>
              <w:noProof/>
            </w:rPr>
          </w:pPr>
          <w:r>
            <w:fldChar w:fldCharType="begin"/>
          </w:r>
          <w:r w:rsidR="00B627EB">
            <w:instrText xml:space="preserve"> TOC \o "1-3" \h \z \u </w:instrText>
          </w:r>
          <w:r>
            <w:fldChar w:fldCharType="separate"/>
          </w:r>
          <w:hyperlink w:anchor="_Toc92285428" w:history="1">
            <w:r w:rsidR="00DC1610" w:rsidRPr="004D2FA7">
              <w:rPr>
                <w:rStyle w:val="Hyperlink"/>
                <w:rFonts w:ascii="Cambria" w:eastAsia="Times New Roman" w:hAnsi="Cambria" w:cs="Times New Roman"/>
                <w:b/>
                <w:bCs/>
                <w:noProof/>
              </w:rPr>
              <w:t>Product vision</w:t>
            </w:r>
            <w:r w:rsidR="00DC1610">
              <w:rPr>
                <w:noProof/>
                <w:webHidden/>
              </w:rPr>
              <w:tab/>
            </w:r>
            <w:r>
              <w:rPr>
                <w:noProof/>
                <w:webHidden/>
              </w:rPr>
              <w:fldChar w:fldCharType="begin"/>
            </w:r>
            <w:r w:rsidR="00DC1610">
              <w:rPr>
                <w:noProof/>
                <w:webHidden/>
              </w:rPr>
              <w:instrText xml:space="preserve"> PAGEREF _Toc92285428 \h </w:instrText>
            </w:r>
            <w:r>
              <w:rPr>
                <w:noProof/>
                <w:webHidden/>
              </w:rPr>
            </w:r>
            <w:r>
              <w:rPr>
                <w:noProof/>
                <w:webHidden/>
              </w:rPr>
              <w:fldChar w:fldCharType="separate"/>
            </w:r>
            <w:r w:rsidR="00DC1610">
              <w:rPr>
                <w:noProof/>
                <w:webHidden/>
              </w:rPr>
              <w:t>3</w:t>
            </w:r>
            <w:r>
              <w:rPr>
                <w:noProof/>
                <w:webHidden/>
              </w:rPr>
              <w:fldChar w:fldCharType="end"/>
            </w:r>
          </w:hyperlink>
        </w:p>
        <w:p w:rsidR="00DC1610" w:rsidRDefault="00802D2D">
          <w:pPr>
            <w:pStyle w:val="TOC1"/>
            <w:tabs>
              <w:tab w:val="right" w:leader="dot" w:pos="9350"/>
            </w:tabs>
            <w:rPr>
              <w:rFonts w:eastAsiaTheme="minorEastAsia"/>
              <w:noProof/>
            </w:rPr>
          </w:pPr>
          <w:hyperlink w:anchor="_Toc92285429" w:history="1">
            <w:r w:rsidR="00DC1610" w:rsidRPr="004D2FA7">
              <w:rPr>
                <w:rStyle w:val="Hyperlink"/>
                <w:rFonts w:ascii="Cambria" w:eastAsia="Times New Roman" w:hAnsi="Cambria" w:cs="Times New Roman"/>
                <w:b/>
                <w:bCs/>
                <w:noProof/>
              </w:rPr>
              <w:t>Project overview</w:t>
            </w:r>
            <w:r w:rsidR="00DC1610">
              <w:rPr>
                <w:noProof/>
                <w:webHidden/>
              </w:rPr>
              <w:tab/>
            </w:r>
            <w:r>
              <w:rPr>
                <w:noProof/>
                <w:webHidden/>
              </w:rPr>
              <w:fldChar w:fldCharType="begin"/>
            </w:r>
            <w:r w:rsidR="00DC1610">
              <w:rPr>
                <w:noProof/>
                <w:webHidden/>
              </w:rPr>
              <w:instrText xml:space="preserve"> PAGEREF _Toc92285429 \h </w:instrText>
            </w:r>
            <w:r>
              <w:rPr>
                <w:noProof/>
                <w:webHidden/>
              </w:rPr>
            </w:r>
            <w:r>
              <w:rPr>
                <w:noProof/>
                <w:webHidden/>
              </w:rPr>
              <w:fldChar w:fldCharType="separate"/>
            </w:r>
            <w:r w:rsidR="00DC1610">
              <w:rPr>
                <w:noProof/>
                <w:webHidden/>
              </w:rPr>
              <w:t>4</w:t>
            </w:r>
            <w:r>
              <w:rPr>
                <w:noProof/>
                <w:webHidden/>
              </w:rPr>
              <w:fldChar w:fldCharType="end"/>
            </w:r>
          </w:hyperlink>
        </w:p>
        <w:p w:rsidR="00DC1610" w:rsidRDefault="00802D2D">
          <w:pPr>
            <w:pStyle w:val="TOC1"/>
            <w:tabs>
              <w:tab w:val="right" w:leader="dot" w:pos="9350"/>
            </w:tabs>
            <w:rPr>
              <w:rFonts w:eastAsiaTheme="minorEastAsia"/>
              <w:noProof/>
            </w:rPr>
          </w:pPr>
          <w:hyperlink w:anchor="_Toc92285430" w:history="1">
            <w:r w:rsidR="00DC1610" w:rsidRPr="004D2FA7">
              <w:rPr>
                <w:rStyle w:val="Hyperlink"/>
                <w:rFonts w:ascii="Cambria" w:eastAsia="Times New Roman" w:hAnsi="Cambria" w:cs="Times New Roman"/>
                <w:b/>
                <w:bCs/>
                <w:noProof/>
              </w:rPr>
              <w:t>Design decisions</w:t>
            </w:r>
            <w:r w:rsidR="00DC1610">
              <w:rPr>
                <w:noProof/>
                <w:webHidden/>
              </w:rPr>
              <w:tab/>
            </w:r>
            <w:r>
              <w:rPr>
                <w:noProof/>
                <w:webHidden/>
              </w:rPr>
              <w:fldChar w:fldCharType="begin"/>
            </w:r>
            <w:r w:rsidR="00DC1610">
              <w:rPr>
                <w:noProof/>
                <w:webHidden/>
              </w:rPr>
              <w:instrText xml:space="preserve"> PAGEREF _Toc92285430 \h </w:instrText>
            </w:r>
            <w:r>
              <w:rPr>
                <w:noProof/>
                <w:webHidden/>
              </w:rPr>
            </w:r>
            <w:r>
              <w:rPr>
                <w:noProof/>
                <w:webHidden/>
              </w:rPr>
              <w:fldChar w:fldCharType="separate"/>
            </w:r>
            <w:r w:rsidR="00DC1610">
              <w:rPr>
                <w:noProof/>
                <w:webHidden/>
              </w:rPr>
              <w:t>5</w:t>
            </w:r>
            <w:r>
              <w:rPr>
                <w:noProof/>
                <w:webHidden/>
              </w:rPr>
              <w:fldChar w:fldCharType="end"/>
            </w:r>
          </w:hyperlink>
        </w:p>
        <w:p w:rsidR="00DC1610" w:rsidRDefault="00802D2D">
          <w:pPr>
            <w:pStyle w:val="TOC1"/>
            <w:tabs>
              <w:tab w:val="right" w:leader="dot" w:pos="9350"/>
            </w:tabs>
            <w:rPr>
              <w:rFonts w:eastAsiaTheme="minorEastAsia"/>
              <w:noProof/>
            </w:rPr>
          </w:pPr>
          <w:hyperlink w:anchor="_Toc92285431" w:history="1">
            <w:r w:rsidR="00DC1610" w:rsidRPr="004D2FA7">
              <w:rPr>
                <w:rStyle w:val="Hyperlink"/>
                <w:rFonts w:ascii="Cambria" w:eastAsia="Times New Roman" w:hAnsi="Cambria" w:cs="Times New Roman"/>
                <w:b/>
                <w:bCs/>
                <w:noProof/>
              </w:rPr>
              <w:t>Operations documentation</w:t>
            </w:r>
            <w:r w:rsidR="00DC1610">
              <w:rPr>
                <w:noProof/>
                <w:webHidden/>
              </w:rPr>
              <w:tab/>
            </w:r>
            <w:r>
              <w:rPr>
                <w:noProof/>
                <w:webHidden/>
              </w:rPr>
              <w:fldChar w:fldCharType="begin"/>
            </w:r>
            <w:r w:rsidR="00DC1610">
              <w:rPr>
                <w:noProof/>
                <w:webHidden/>
              </w:rPr>
              <w:instrText xml:space="preserve"> PAGEREF _Toc92285431 \h </w:instrText>
            </w:r>
            <w:r>
              <w:rPr>
                <w:noProof/>
                <w:webHidden/>
              </w:rPr>
            </w:r>
            <w:r>
              <w:rPr>
                <w:noProof/>
                <w:webHidden/>
              </w:rPr>
              <w:fldChar w:fldCharType="separate"/>
            </w:r>
            <w:r w:rsidR="00DC1610">
              <w:rPr>
                <w:noProof/>
                <w:webHidden/>
              </w:rPr>
              <w:t>8</w:t>
            </w:r>
            <w:r>
              <w:rPr>
                <w:noProof/>
                <w:webHidden/>
              </w:rPr>
              <w:fldChar w:fldCharType="end"/>
            </w:r>
          </w:hyperlink>
        </w:p>
        <w:p w:rsidR="00DC1610" w:rsidRDefault="00802D2D">
          <w:pPr>
            <w:pStyle w:val="TOC1"/>
            <w:tabs>
              <w:tab w:val="right" w:leader="dot" w:pos="9350"/>
            </w:tabs>
            <w:rPr>
              <w:rFonts w:eastAsiaTheme="minorEastAsia"/>
              <w:noProof/>
            </w:rPr>
          </w:pPr>
          <w:hyperlink w:anchor="_Toc92285432" w:history="1">
            <w:r w:rsidR="00DC1610" w:rsidRPr="004D2FA7">
              <w:rPr>
                <w:rStyle w:val="Hyperlink"/>
                <w:rFonts w:ascii="Cambria" w:eastAsia="Times New Roman" w:hAnsi="Cambria" w:cs="Times New Roman"/>
                <w:b/>
                <w:bCs/>
                <w:iCs/>
                <w:noProof/>
              </w:rPr>
              <w:t>Requirements documents</w:t>
            </w:r>
            <w:r w:rsidR="00DC1610">
              <w:rPr>
                <w:noProof/>
                <w:webHidden/>
              </w:rPr>
              <w:tab/>
            </w:r>
            <w:r>
              <w:rPr>
                <w:noProof/>
                <w:webHidden/>
              </w:rPr>
              <w:fldChar w:fldCharType="begin"/>
            </w:r>
            <w:r w:rsidR="00DC1610">
              <w:rPr>
                <w:noProof/>
                <w:webHidden/>
              </w:rPr>
              <w:instrText xml:space="preserve"> PAGEREF _Toc92285432 \h </w:instrText>
            </w:r>
            <w:r>
              <w:rPr>
                <w:noProof/>
                <w:webHidden/>
              </w:rPr>
            </w:r>
            <w:r>
              <w:rPr>
                <w:noProof/>
                <w:webHidden/>
              </w:rPr>
              <w:fldChar w:fldCharType="separate"/>
            </w:r>
            <w:r w:rsidR="00DC1610">
              <w:rPr>
                <w:noProof/>
                <w:webHidden/>
              </w:rPr>
              <w:t>9</w:t>
            </w:r>
            <w:r>
              <w:rPr>
                <w:noProof/>
                <w:webHidden/>
              </w:rPr>
              <w:fldChar w:fldCharType="end"/>
            </w:r>
          </w:hyperlink>
        </w:p>
        <w:p w:rsidR="00DC1610" w:rsidRDefault="00802D2D">
          <w:pPr>
            <w:pStyle w:val="TOC1"/>
            <w:tabs>
              <w:tab w:val="right" w:leader="dot" w:pos="9350"/>
            </w:tabs>
            <w:rPr>
              <w:rFonts w:eastAsiaTheme="minorEastAsia"/>
              <w:noProof/>
            </w:rPr>
          </w:pPr>
          <w:hyperlink w:anchor="_Toc92285433" w:history="1">
            <w:r w:rsidR="00DC1610" w:rsidRPr="004D2FA7">
              <w:rPr>
                <w:rStyle w:val="Hyperlink"/>
                <w:rFonts w:ascii="Cambria" w:eastAsia="Times New Roman" w:hAnsi="Cambria" w:cs="Times New Roman"/>
                <w:b/>
                <w:bCs/>
                <w:noProof/>
              </w:rPr>
              <w:t>Support documentation</w:t>
            </w:r>
            <w:r w:rsidR="00DC1610">
              <w:rPr>
                <w:noProof/>
                <w:webHidden/>
              </w:rPr>
              <w:tab/>
            </w:r>
            <w:r>
              <w:rPr>
                <w:noProof/>
                <w:webHidden/>
              </w:rPr>
              <w:fldChar w:fldCharType="begin"/>
            </w:r>
            <w:r w:rsidR="00DC1610">
              <w:rPr>
                <w:noProof/>
                <w:webHidden/>
              </w:rPr>
              <w:instrText xml:space="preserve"> PAGEREF _Toc92285433 \h </w:instrText>
            </w:r>
            <w:r>
              <w:rPr>
                <w:noProof/>
                <w:webHidden/>
              </w:rPr>
            </w:r>
            <w:r>
              <w:rPr>
                <w:noProof/>
                <w:webHidden/>
              </w:rPr>
              <w:fldChar w:fldCharType="separate"/>
            </w:r>
            <w:r w:rsidR="00DC1610">
              <w:rPr>
                <w:noProof/>
                <w:webHidden/>
              </w:rPr>
              <w:t>10</w:t>
            </w:r>
            <w:r>
              <w:rPr>
                <w:noProof/>
                <w:webHidden/>
              </w:rPr>
              <w:fldChar w:fldCharType="end"/>
            </w:r>
          </w:hyperlink>
        </w:p>
        <w:p w:rsidR="00DC1610" w:rsidRDefault="00802D2D">
          <w:pPr>
            <w:pStyle w:val="TOC1"/>
            <w:tabs>
              <w:tab w:val="right" w:leader="dot" w:pos="9350"/>
            </w:tabs>
            <w:rPr>
              <w:rFonts w:eastAsiaTheme="minorEastAsia"/>
              <w:noProof/>
            </w:rPr>
          </w:pPr>
          <w:hyperlink w:anchor="_Toc92285434" w:history="1">
            <w:r w:rsidR="00DC1610" w:rsidRPr="004D2FA7">
              <w:rPr>
                <w:rStyle w:val="Hyperlink"/>
                <w:rFonts w:ascii="Cambria" w:eastAsia="Times New Roman" w:hAnsi="Cambria" w:cs="Times New Roman"/>
                <w:b/>
                <w:bCs/>
                <w:noProof/>
              </w:rPr>
              <w:t>System documentation</w:t>
            </w:r>
            <w:r w:rsidR="00DC1610">
              <w:rPr>
                <w:noProof/>
                <w:webHidden/>
              </w:rPr>
              <w:tab/>
            </w:r>
            <w:r>
              <w:rPr>
                <w:noProof/>
                <w:webHidden/>
              </w:rPr>
              <w:fldChar w:fldCharType="begin"/>
            </w:r>
            <w:r w:rsidR="00DC1610">
              <w:rPr>
                <w:noProof/>
                <w:webHidden/>
              </w:rPr>
              <w:instrText xml:space="preserve"> PAGEREF _Toc92285434 \h </w:instrText>
            </w:r>
            <w:r>
              <w:rPr>
                <w:noProof/>
                <w:webHidden/>
              </w:rPr>
            </w:r>
            <w:r>
              <w:rPr>
                <w:noProof/>
                <w:webHidden/>
              </w:rPr>
              <w:fldChar w:fldCharType="separate"/>
            </w:r>
            <w:r w:rsidR="00DC1610">
              <w:rPr>
                <w:noProof/>
                <w:webHidden/>
              </w:rPr>
              <w:t>11</w:t>
            </w:r>
            <w:r>
              <w:rPr>
                <w:noProof/>
                <w:webHidden/>
              </w:rPr>
              <w:fldChar w:fldCharType="end"/>
            </w:r>
          </w:hyperlink>
        </w:p>
        <w:p w:rsidR="00DC1610" w:rsidRDefault="00802D2D">
          <w:pPr>
            <w:pStyle w:val="TOC1"/>
            <w:tabs>
              <w:tab w:val="right" w:leader="dot" w:pos="9350"/>
            </w:tabs>
            <w:rPr>
              <w:rFonts w:eastAsiaTheme="minorEastAsia"/>
              <w:noProof/>
            </w:rPr>
          </w:pPr>
          <w:hyperlink w:anchor="_Toc92285435" w:history="1">
            <w:r w:rsidR="00DC1610" w:rsidRPr="004D2FA7">
              <w:rPr>
                <w:rStyle w:val="Hyperlink"/>
                <w:rFonts w:ascii="Cambria" w:eastAsia="Times New Roman" w:hAnsi="Cambria" w:cs="Times New Roman"/>
                <w:b/>
                <w:bCs/>
                <w:noProof/>
              </w:rPr>
              <w:t>User documentation</w:t>
            </w:r>
            <w:r w:rsidR="00DC1610">
              <w:rPr>
                <w:noProof/>
                <w:webHidden/>
              </w:rPr>
              <w:tab/>
            </w:r>
            <w:r>
              <w:rPr>
                <w:noProof/>
                <w:webHidden/>
              </w:rPr>
              <w:fldChar w:fldCharType="begin"/>
            </w:r>
            <w:r w:rsidR="00DC1610">
              <w:rPr>
                <w:noProof/>
                <w:webHidden/>
              </w:rPr>
              <w:instrText xml:space="preserve"> PAGEREF _Toc92285435 \h </w:instrText>
            </w:r>
            <w:r>
              <w:rPr>
                <w:noProof/>
                <w:webHidden/>
              </w:rPr>
            </w:r>
            <w:r>
              <w:rPr>
                <w:noProof/>
                <w:webHidden/>
              </w:rPr>
              <w:fldChar w:fldCharType="separate"/>
            </w:r>
            <w:r w:rsidR="00DC1610">
              <w:rPr>
                <w:noProof/>
                <w:webHidden/>
              </w:rPr>
              <w:t>12</w:t>
            </w:r>
            <w:r>
              <w:rPr>
                <w:noProof/>
                <w:webHidden/>
              </w:rPr>
              <w:fldChar w:fldCharType="end"/>
            </w:r>
          </w:hyperlink>
        </w:p>
        <w:p w:rsidR="00B627EB" w:rsidRDefault="00802D2D" w:rsidP="00B627EB">
          <w:r>
            <w:fldChar w:fldCharType="end"/>
          </w:r>
        </w:p>
      </w:sdtContent>
    </w:sdt>
    <w:p w:rsidR="00B627EB" w:rsidRDefault="00B627EB" w:rsidP="00F2389E"/>
    <w:p w:rsidR="00B627EB" w:rsidRDefault="00B627EB">
      <w:pPr>
        <w:spacing w:after="160" w:line="259" w:lineRule="auto"/>
      </w:pPr>
      <w:r>
        <w:br w:type="page"/>
      </w:r>
    </w:p>
    <w:p w:rsidR="00B627EB" w:rsidRPr="00B627EB" w:rsidRDefault="00B627EB" w:rsidP="00B627EB">
      <w:pPr>
        <w:keepNext/>
        <w:keepLines/>
        <w:spacing w:before="480" w:after="0"/>
        <w:outlineLvl w:val="0"/>
        <w:rPr>
          <w:rFonts w:ascii="Cambria" w:eastAsia="Times New Roman" w:hAnsi="Cambria" w:cs="Times New Roman"/>
          <w:b/>
          <w:bCs/>
          <w:color w:val="365F91"/>
          <w:sz w:val="28"/>
          <w:szCs w:val="28"/>
        </w:rPr>
      </w:pPr>
      <w:bookmarkStart w:id="0" w:name="_Toc92285428"/>
      <w:r w:rsidRPr="00B627EB">
        <w:rPr>
          <w:rFonts w:ascii="Cambria" w:eastAsia="Times New Roman" w:hAnsi="Cambria" w:cs="Times New Roman"/>
          <w:b/>
          <w:bCs/>
          <w:color w:val="365F91"/>
          <w:sz w:val="28"/>
        </w:rPr>
        <w:lastRenderedPageBreak/>
        <w:t>Product vision</w:t>
      </w:r>
      <w:bookmarkEnd w:id="0"/>
    </w:p>
    <w:p w:rsidR="00B627EB" w:rsidRPr="00B627EB" w:rsidRDefault="00B627EB" w:rsidP="00B627EB">
      <w:pPr>
        <w:shd w:val="clear" w:color="auto" w:fill="FFFFFF"/>
        <w:spacing w:before="40" w:after="0" w:line="240" w:lineRule="auto"/>
        <w:rPr>
          <w:rFonts w:ascii="Helvetica" w:eastAsia="Times New Roman" w:hAnsi="Helvetica" w:cs="Helvetica"/>
          <w:color w:val="596169"/>
          <w:sz w:val="20"/>
          <w:szCs w:val="16"/>
        </w:rPr>
      </w:pPr>
    </w:p>
    <w:p w:rsidR="008A29C3" w:rsidRDefault="003B3890" w:rsidP="003B3890">
      <w:pPr>
        <w:shd w:val="clear" w:color="auto" w:fill="FFFFFF"/>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 xml:space="preserve">This is </w:t>
      </w:r>
      <w:proofErr w:type="gramStart"/>
      <w:r>
        <w:rPr>
          <w:rFonts w:ascii="Helvetica" w:eastAsia="Times New Roman" w:hAnsi="Helvetica" w:cs="Helvetica"/>
          <w:color w:val="596169"/>
          <w:sz w:val="20"/>
          <w:szCs w:val="16"/>
        </w:rPr>
        <w:t>a</w:t>
      </w:r>
      <w:proofErr w:type="gramEnd"/>
      <w:r>
        <w:rPr>
          <w:rFonts w:ascii="Helvetica" w:eastAsia="Times New Roman" w:hAnsi="Helvetica" w:cs="Helvetica"/>
          <w:color w:val="596169"/>
          <w:sz w:val="20"/>
          <w:szCs w:val="16"/>
        </w:rPr>
        <w:t xml:space="preserve"> online assessments tool for C# learners. Users </w:t>
      </w:r>
      <w:r w:rsidR="008A29C3">
        <w:rPr>
          <w:rFonts w:ascii="Helvetica" w:eastAsia="Times New Roman" w:hAnsi="Helvetica" w:cs="Helvetica"/>
          <w:color w:val="596169"/>
          <w:sz w:val="20"/>
          <w:szCs w:val="16"/>
        </w:rPr>
        <w:t>can</w:t>
      </w:r>
      <w:r>
        <w:rPr>
          <w:rFonts w:ascii="Helvetica" w:eastAsia="Times New Roman" w:hAnsi="Helvetica" w:cs="Helvetica"/>
          <w:color w:val="596169"/>
          <w:sz w:val="20"/>
          <w:szCs w:val="16"/>
        </w:rPr>
        <w:t xml:space="preserve"> access their c# skills by </w:t>
      </w:r>
      <w:r w:rsidR="008A29C3">
        <w:rPr>
          <w:rFonts w:ascii="Helvetica" w:eastAsia="Times New Roman" w:hAnsi="Helvetica" w:cs="Helvetica"/>
          <w:color w:val="596169"/>
          <w:sz w:val="20"/>
          <w:szCs w:val="16"/>
        </w:rPr>
        <w:t>tak</w:t>
      </w:r>
      <w:r>
        <w:rPr>
          <w:rFonts w:ascii="Helvetica" w:eastAsia="Times New Roman" w:hAnsi="Helvetica" w:cs="Helvetica"/>
          <w:color w:val="596169"/>
          <w:sz w:val="20"/>
          <w:szCs w:val="16"/>
        </w:rPr>
        <w:t>ing</w:t>
      </w:r>
      <w:r w:rsidR="008A29C3">
        <w:rPr>
          <w:rFonts w:ascii="Helvetica" w:eastAsia="Times New Roman" w:hAnsi="Helvetica" w:cs="Helvetica"/>
          <w:color w:val="596169"/>
          <w:sz w:val="20"/>
          <w:szCs w:val="16"/>
        </w:rPr>
        <w:t xml:space="preserve"> an online test base </w:t>
      </w:r>
      <w:r>
        <w:rPr>
          <w:rFonts w:ascii="Helvetica" w:eastAsia="Times New Roman" w:hAnsi="Helvetica" w:cs="Helvetica"/>
          <w:color w:val="596169"/>
          <w:sz w:val="20"/>
          <w:szCs w:val="16"/>
        </w:rPr>
        <w:t>for</w:t>
      </w:r>
      <w:r w:rsidR="008A29C3">
        <w:rPr>
          <w:rFonts w:ascii="Helvetica" w:eastAsia="Times New Roman" w:hAnsi="Helvetica" w:cs="Helvetica"/>
          <w:color w:val="596169"/>
          <w:sz w:val="20"/>
          <w:szCs w:val="16"/>
        </w:rPr>
        <w:t xml:space="preserve"> a specific topic and get the test result upon completion of the test. </w:t>
      </w:r>
    </w:p>
    <w:p w:rsidR="00B627EB" w:rsidRPr="00B627EB" w:rsidRDefault="00B627EB" w:rsidP="00B627EB">
      <w:pPr>
        <w:shd w:val="clear" w:color="auto" w:fill="FFFFFF"/>
        <w:spacing w:before="40" w:after="0" w:line="240" w:lineRule="auto"/>
        <w:rPr>
          <w:rFonts w:ascii="Helvetica" w:eastAsia="Times New Roman" w:hAnsi="Helvetica" w:cs="Helvetica"/>
          <w:color w:val="596169"/>
          <w:sz w:val="20"/>
          <w:szCs w:val="16"/>
        </w:rPr>
      </w:pPr>
    </w:p>
    <w:p w:rsidR="003B3890" w:rsidRDefault="003B3890" w:rsidP="00B627EB">
      <w:pPr>
        <w:rPr>
          <w:rFonts w:ascii="Helvetica" w:eastAsia="Calibri" w:hAnsi="Helvetica" w:cs="Helvetica"/>
          <w:color w:val="596169"/>
          <w:sz w:val="20"/>
          <w:szCs w:val="16"/>
        </w:rPr>
      </w:pPr>
      <w:r>
        <w:rPr>
          <w:rFonts w:ascii="Helvetica" w:eastAsia="Calibri" w:hAnsi="Helvetica" w:cs="Helvetica"/>
          <w:color w:val="596169"/>
          <w:sz w:val="20"/>
          <w:szCs w:val="16"/>
        </w:rPr>
        <w:t>This product is useful for:</w:t>
      </w:r>
    </w:p>
    <w:p w:rsidR="003B3890" w:rsidRDefault="003B3890" w:rsidP="003B3890">
      <w:pPr>
        <w:pStyle w:val="ListParagraph"/>
        <w:numPr>
          <w:ilvl w:val="0"/>
          <w:numId w:val="3"/>
        </w:numPr>
        <w:ind w:left="450"/>
        <w:rPr>
          <w:rFonts w:ascii="Helvetica" w:eastAsia="Calibri" w:hAnsi="Helvetica" w:cs="Helvetica"/>
          <w:color w:val="596169"/>
          <w:sz w:val="20"/>
          <w:szCs w:val="16"/>
        </w:rPr>
      </w:pPr>
      <w:r>
        <w:rPr>
          <w:rFonts w:ascii="Helvetica" w:eastAsia="Calibri" w:hAnsi="Helvetica" w:cs="Helvetica"/>
          <w:color w:val="596169"/>
          <w:sz w:val="20"/>
          <w:szCs w:val="16"/>
        </w:rPr>
        <w:t xml:space="preserve">Students </w:t>
      </w:r>
    </w:p>
    <w:p w:rsidR="003B3890" w:rsidRDefault="003B3890" w:rsidP="003B3890">
      <w:pPr>
        <w:pStyle w:val="ListParagraph"/>
        <w:numPr>
          <w:ilvl w:val="0"/>
          <w:numId w:val="3"/>
        </w:numPr>
        <w:ind w:left="450"/>
        <w:rPr>
          <w:rFonts w:ascii="Helvetica" w:eastAsia="Calibri" w:hAnsi="Helvetica" w:cs="Helvetica"/>
          <w:color w:val="596169"/>
          <w:sz w:val="20"/>
          <w:szCs w:val="16"/>
        </w:rPr>
      </w:pPr>
      <w:r>
        <w:rPr>
          <w:rFonts w:ascii="Helvetica" w:eastAsia="Calibri" w:hAnsi="Helvetica" w:cs="Helvetica"/>
          <w:color w:val="596169"/>
          <w:sz w:val="20"/>
          <w:szCs w:val="16"/>
        </w:rPr>
        <w:t xml:space="preserve">Professionals </w:t>
      </w:r>
    </w:p>
    <w:p w:rsidR="00B627EB" w:rsidRPr="003B3890" w:rsidRDefault="003B3890" w:rsidP="003B3890">
      <w:pPr>
        <w:rPr>
          <w:rFonts w:ascii="Helvetica" w:eastAsia="Calibri" w:hAnsi="Helvetica" w:cs="Helvetica"/>
          <w:color w:val="596169"/>
          <w:sz w:val="20"/>
          <w:szCs w:val="16"/>
        </w:rPr>
      </w:pPr>
      <w:proofErr w:type="gramStart"/>
      <w:r>
        <w:rPr>
          <w:rFonts w:ascii="Helvetica" w:eastAsia="Calibri" w:hAnsi="Helvetica" w:cs="Helvetica"/>
          <w:color w:val="596169"/>
          <w:sz w:val="20"/>
          <w:szCs w:val="16"/>
        </w:rPr>
        <w:t xml:space="preserve">As of now questions will only covers </w:t>
      </w:r>
      <w:proofErr w:type="spellStart"/>
      <w:r>
        <w:rPr>
          <w:rFonts w:ascii="Helvetica" w:eastAsia="Calibri" w:hAnsi="Helvetica" w:cs="Helvetica"/>
          <w:color w:val="596169"/>
          <w:sz w:val="20"/>
          <w:szCs w:val="16"/>
        </w:rPr>
        <w:t>IAmTimCory</w:t>
      </w:r>
      <w:proofErr w:type="spellEnd"/>
      <w:r>
        <w:rPr>
          <w:rFonts w:ascii="Helvetica" w:eastAsia="Calibri" w:hAnsi="Helvetica" w:cs="Helvetica"/>
          <w:color w:val="596169"/>
          <w:sz w:val="20"/>
          <w:szCs w:val="16"/>
        </w:rPr>
        <w:t xml:space="preserve"> video tutorials for C#.</w:t>
      </w:r>
      <w:proofErr w:type="gramEnd"/>
      <w:r>
        <w:rPr>
          <w:rFonts w:ascii="Helvetica" w:eastAsia="Calibri" w:hAnsi="Helvetica" w:cs="Helvetica"/>
          <w:color w:val="596169"/>
          <w:sz w:val="20"/>
          <w:szCs w:val="16"/>
        </w:rPr>
        <w:t xml:space="preserve">  </w:t>
      </w:r>
      <w:r w:rsidR="00B627EB" w:rsidRPr="003B3890">
        <w:rPr>
          <w:rFonts w:ascii="Helvetica" w:eastAsia="Calibri" w:hAnsi="Helvetica" w:cs="Helvetica"/>
          <w:color w:val="596169"/>
          <w:sz w:val="20"/>
          <w:szCs w:val="16"/>
        </w:rPr>
        <w:br w:type="page"/>
      </w:r>
    </w:p>
    <w:p w:rsidR="00AE613E" w:rsidRPr="00AE613E" w:rsidRDefault="00AE613E" w:rsidP="00AE613E">
      <w:pPr>
        <w:keepNext/>
        <w:keepLines/>
        <w:spacing w:before="480" w:after="0"/>
        <w:outlineLvl w:val="0"/>
        <w:rPr>
          <w:rFonts w:ascii="Cambria" w:eastAsia="Times New Roman" w:hAnsi="Cambria" w:cs="Times New Roman"/>
          <w:b/>
          <w:bCs/>
          <w:color w:val="365F91"/>
          <w:sz w:val="28"/>
          <w:szCs w:val="28"/>
        </w:rPr>
      </w:pPr>
      <w:bookmarkStart w:id="1" w:name="_Toc92285429"/>
      <w:r w:rsidRPr="00AE613E">
        <w:rPr>
          <w:rFonts w:ascii="Cambria" w:eastAsia="Times New Roman" w:hAnsi="Cambria" w:cs="Times New Roman"/>
          <w:b/>
          <w:bCs/>
          <w:color w:val="365F91"/>
          <w:sz w:val="28"/>
        </w:rPr>
        <w:lastRenderedPageBreak/>
        <w:t>Project overview</w:t>
      </w:r>
      <w:bookmarkEnd w:id="1"/>
    </w:p>
    <w:p w:rsidR="00AE613E" w:rsidRPr="00AE613E" w:rsidRDefault="00AE613E" w:rsidP="00AE613E">
      <w:pPr>
        <w:shd w:val="clear" w:color="auto" w:fill="FFFFFF"/>
        <w:spacing w:before="40" w:after="0" w:line="240" w:lineRule="auto"/>
        <w:rPr>
          <w:rFonts w:ascii="Helvetica" w:eastAsia="Times New Roman" w:hAnsi="Helvetica" w:cs="Helvetica"/>
          <w:color w:val="596169"/>
          <w:sz w:val="16"/>
          <w:szCs w:val="16"/>
        </w:rPr>
      </w:pPr>
    </w:p>
    <w:p w:rsidR="00AE613E" w:rsidRPr="00AE613E" w:rsidRDefault="00AE613E" w:rsidP="00AE613E">
      <w:pPr>
        <w:shd w:val="clear" w:color="auto" w:fill="FFFFFF"/>
        <w:spacing w:before="40" w:after="0" w:line="240" w:lineRule="auto"/>
        <w:rPr>
          <w:rFonts w:ascii="Helvetica" w:eastAsia="Times New Roman" w:hAnsi="Helvetica" w:cs="Helvetica"/>
          <w:color w:val="596169"/>
          <w:sz w:val="20"/>
          <w:szCs w:val="16"/>
        </w:rPr>
      </w:pPr>
      <w:r w:rsidRPr="00AE613E">
        <w:rPr>
          <w:rFonts w:ascii="Helvetica" w:eastAsia="Times New Roman" w:hAnsi="Helvetica" w:cs="Helvetica"/>
          <w:color w:val="596169"/>
          <w:sz w:val="16"/>
          <w:szCs w:val="16"/>
        </w:rPr>
        <w:t xml:space="preserve"> </w:t>
      </w:r>
      <w:r w:rsidRPr="00AE613E">
        <w:rPr>
          <w:rFonts w:ascii="Helvetica" w:eastAsia="Times New Roman" w:hAnsi="Helvetica" w:cs="Helvetica"/>
          <w:color w:val="596169"/>
          <w:sz w:val="20"/>
          <w:szCs w:val="16"/>
        </w:rPr>
        <w:t xml:space="preserve">This is a summary of critical information relevant to the project, </w:t>
      </w:r>
    </w:p>
    <w:p w:rsidR="001D7516" w:rsidRPr="001D7516" w:rsidRDefault="001D7516" w:rsidP="00AE613E">
      <w:pPr>
        <w:shd w:val="clear" w:color="auto" w:fill="FFFFFF"/>
        <w:spacing w:before="40" w:after="0" w:line="240" w:lineRule="auto"/>
        <w:rPr>
          <w:rFonts w:ascii="Helvetica" w:eastAsia="Times New Roman" w:hAnsi="Helvetica" w:cs="Helvetica"/>
          <w:color w:val="596169"/>
          <w:sz w:val="20"/>
          <w:szCs w:val="16"/>
        </w:rPr>
      </w:pPr>
    </w:p>
    <w:p w:rsidR="00AE613E" w:rsidRPr="00AE613E" w:rsidRDefault="001D7516" w:rsidP="00AE613E">
      <w:pPr>
        <w:shd w:val="clear" w:color="auto" w:fill="FFFFFF"/>
        <w:spacing w:before="40" w:after="0" w:line="240" w:lineRule="auto"/>
        <w:rPr>
          <w:rFonts w:ascii="Helvetica" w:eastAsia="Times New Roman" w:hAnsi="Helvetica" w:cs="Helvetica"/>
          <w:color w:val="596169"/>
          <w:sz w:val="20"/>
          <w:szCs w:val="16"/>
        </w:rPr>
      </w:pPr>
      <w:r w:rsidRPr="001D7516">
        <w:rPr>
          <w:rFonts w:ascii="Helvetica" w:eastAsia="Times New Roman" w:hAnsi="Helvetica" w:cs="Helvetica"/>
          <w:color w:val="596169"/>
          <w:sz w:val="20"/>
          <w:szCs w:val="16"/>
        </w:rPr>
        <w:t>Primary</w:t>
      </w:r>
      <w:r w:rsidR="00AE613E" w:rsidRPr="00AE613E">
        <w:rPr>
          <w:rFonts w:ascii="Helvetica" w:eastAsia="Times New Roman" w:hAnsi="Helvetica" w:cs="Helvetica"/>
          <w:color w:val="596169"/>
          <w:sz w:val="20"/>
          <w:szCs w:val="16"/>
        </w:rPr>
        <w:t xml:space="preserve"> user contacts, </w:t>
      </w:r>
    </w:p>
    <w:p w:rsidR="00AE613E" w:rsidRPr="00AE613E" w:rsidRDefault="001D7516" w:rsidP="00AE613E">
      <w:pPr>
        <w:shd w:val="clear" w:color="auto" w:fill="FFFFFF"/>
        <w:spacing w:before="40" w:after="0" w:line="240" w:lineRule="auto"/>
        <w:rPr>
          <w:rFonts w:ascii="Helvetica" w:eastAsia="Times New Roman" w:hAnsi="Helvetica" w:cs="Helvetica"/>
          <w:color w:val="596169"/>
          <w:sz w:val="20"/>
          <w:szCs w:val="16"/>
        </w:rPr>
      </w:pPr>
      <w:r w:rsidRPr="001D7516">
        <w:rPr>
          <w:rFonts w:ascii="Helvetica" w:eastAsia="Times New Roman" w:hAnsi="Helvetica" w:cs="Helvetica"/>
          <w:color w:val="596169"/>
          <w:sz w:val="20"/>
          <w:szCs w:val="16"/>
        </w:rPr>
        <w:t>T</w:t>
      </w:r>
      <w:r w:rsidR="00AE613E" w:rsidRPr="00AE613E">
        <w:rPr>
          <w:rFonts w:ascii="Helvetica" w:eastAsia="Times New Roman" w:hAnsi="Helvetica" w:cs="Helvetica"/>
          <w:color w:val="596169"/>
          <w:sz w:val="20"/>
          <w:szCs w:val="16"/>
        </w:rPr>
        <w:t>echnologies</w:t>
      </w:r>
      <w:r w:rsidRPr="001D7516">
        <w:rPr>
          <w:rFonts w:ascii="Helvetica" w:eastAsia="Times New Roman" w:hAnsi="Helvetica" w:cs="Helvetica"/>
          <w:color w:val="596169"/>
          <w:sz w:val="20"/>
          <w:szCs w:val="16"/>
        </w:rPr>
        <w:t xml:space="preserve">: </w:t>
      </w:r>
      <w:r>
        <w:rPr>
          <w:rFonts w:ascii="Helvetica" w:eastAsia="Times New Roman" w:hAnsi="Helvetica" w:cs="Helvetica"/>
          <w:color w:val="596169"/>
          <w:sz w:val="20"/>
          <w:szCs w:val="16"/>
        </w:rPr>
        <w:t xml:space="preserve">Web based </w:t>
      </w:r>
      <w:r w:rsidR="00AE613E" w:rsidRPr="00AE613E">
        <w:rPr>
          <w:rFonts w:ascii="Helvetica" w:eastAsia="Times New Roman" w:hAnsi="Helvetica" w:cs="Helvetica"/>
          <w:color w:val="596169"/>
          <w:sz w:val="20"/>
          <w:szCs w:val="16"/>
        </w:rPr>
        <w:t>application</w:t>
      </w:r>
    </w:p>
    <w:p w:rsidR="00AE613E" w:rsidRPr="00AE613E" w:rsidRDefault="00AE613E" w:rsidP="00AE613E">
      <w:pPr>
        <w:shd w:val="clear" w:color="auto" w:fill="FFFFFF"/>
        <w:spacing w:before="40" w:after="0" w:line="240" w:lineRule="auto"/>
        <w:rPr>
          <w:rFonts w:ascii="Helvetica" w:eastAsia="Times New Roman" w:hAnsi="Helvetica" w:cs="Helvetica"/>
          <w:color w:val="596169"/>
          <w:sz w:val="20"/>
          <w:szCs w:val="16"/>
        </w:rPr>
      </w:pPr>
    </w:p>
    <w:p w:rsidR="00605CBA" w:rsidRDefault="00AE613E" w:rsidP="00AE613E">
      <w:pPr>
        <w:shd w:val="clear" w:color="auto" w:fill="FFFFFF"/>
        <w:spacing w:before="40" w:after="0" w:line="240" w:lineRule="auto"/>
        <w:rPr>
          <w:rFonts w:ascii="Helvetica" w:eastAsia="Times New Roman" w:hAnsi="Helvetica" w:cs="Helvetica"/>
          <w:color w:val="596169"/>
          <w:sz w:val="20"/>
          <w:szCs w:val="16"/>
        </w:rPr>
      </w:pPr>
      <w:proofErr w:type="gramStart"/>
      <w:r w:rsidRPr="00AE613E">
        <w:rPr>
          <w:rFonts w:ascii="Helvetica" w:eastAsia="Times New Roman" w:hAnsi="Helvetica" w:cs="Helvetica"/>
          <w:color w:val="596169"/>
          <w:sz w:val="20"/>
          <w:szCs w:val="16"/>
        </w:rPr>
        <w:t>tools</w:t>
      </w:r>
      <w:proofErr w:type="gramEnd"/>
      <w:r w:rsidRPr="00AE613E">
        <w:rPr>
          <w:rFonts w:ascii="Helvetica" w:eastAsia="Times New Roman" w:hAnsi="Helvetica" w:cs="Helvetica"/>
          <w:color w:val="596169"/>
          <w:sz w:val="20"/>
          <w:szCs w:val="16"/>
        </w:rPr>
        <w:t xml:space="preserve"> used : </w:t>
      </w:r>
    </w:p>
    <w:p w:rsidR="00605CBA" w:rsidRDefault="00AE613E" w:rsidP="00605CBA">
      <w:pPr>
        <w:pStyle w:val="ListParagraph"/>
        <w:numPr>
          <w:ilvl w:val="0"/>
          <w:numId w:val="7"/>
        </w:numPr>
        <w:shd w:val="clear" w:color="auto" w:fill="FFFFFF"/>
        <w:spacing w:before="40" w:after="0" w:line="240" w:lineRule="auto"/>
        <w:rPr>
          <w:rFonts w:ascii="Helvetica" w:eastAsia="Times New Roman" w:hAnsi="Helvetica" w:cs="Helvetica"/>
          <w:color w:val="596169"/>
          <w:sz w:val="20"/>
          <w:szCs w:val="16"/>
        </w:rPr>
      </w:pPr>
      <w:r w:rsidRPr="00605CBA">
        <w:rPr>
          <w:rFonts w:ascii="Helvetica" w:eastAsia="Times New Roman" w:hAnsi="Helvetica" w:cs="Helvetica"/>
          <w:color w:val="596169"/>
          <w:sz w:val="20"/>
          <w:szCs w:val="16"/>
        </w:rPr>
        <w:t>Visual studio 20</w:t>
      </w:r>
      <w:r w:rsidR="001D7516" w:rsidRPr="00605CBA">
        <w:rPr>
          <w:rFonts w:ascii="Helvetica" w:eastAsia="Times New Roman" w:hAnsi="Helvetica" w:cs="Helvetica"/>
          <w:color w:val="596169"/>
          <w:sz w:val="20"/>
          <w:szCs w:val="16"/>
        </w:rPr>
        <w:t>22 – Community edition</w:t>
      </w:r>
    </w:p>
    <w:p w:rsidR="00605CBA" w:rsidRDefault="001D7516" w:rsidP="00605CBA">
      <w:pPr>
        <w:pStyle w:val="ListParagraph"/>
        <w:numPr>
          <w:ilvl w:val="0"/>
          <w:numId w:val="7"/>
        </w:numPr>
        <w:shd w:val="clear" w:color="auto" w:fill="FFFFFF"/>
        <w:spacing w:before="40" w:after="0" w:line="240" w:lineRule="auto"/>
        <w:rPr>
          <w:rFonts w:ascii="Helvetica" w:eastAsia="Times New Roman" w:hAnsi="Helvetica" w:cs="Helvetica"/>
          <w:color w:val="596169"/>
          <w:sz w:val="20"/>
          <w:szCs w:val="16"/>
        </w:rPr>
      </w:pPr>
      <w:r w:rsidRPr="00605CBA">
        <w:rPr>
          <w:rFonts w:ascii="Helvetica" w:eastAsia="Times New Roman" w:hAnsi="Helvetica" w:cs="Helvetica"/>
          <w:color w:val="596169"/>
          <w:sz w:val="20"/>
          <w:szCs w:val="16"/>
        </w:rPr>
        <w:t>SQL</w:t>
      </w:r>
      <w:r w:rsidR="00AE613E" w:rsidRPr="00605CBA">
        <w:rPr>
          <w:rFonts w:ascii="Helvetica" w:eastAsia="Times New Roman" w:hAnsi="Helvetica" w:cs="Helvetica"/>
          <w:color w:val="596169"/>
          <w:sz w:val="20"/>
          <w:szCs w:val="16"/>
        </w:rPr>
        <w:t xml:space="preserve"> server 2019</w:t>
      </w:r>
    </w:p>
    <w:p w:rsidR="00AE613E" w:rsidRDefault="001D7516" w:rsidP="00605CBA">
      <w:pPr>
        <w:pStyle w:val="ListParagraph"/>
        <w:numPr>
          <w:ilvl w:val="0"/>
          <w:numId w:val="7"/>
        </w:numPr>
        <w:shd w:val="clear" w:color="auto" w:fill="FFFFFF"/>
        <w:spacing w:before="40" w:after="0" w:line="240" w:lineRule="auto"/>
        <w:rPr>
          <w:rFonts w:ascii="Helvetica" w:eastAsia="Times New Roman" w:hAnsi="Helvetica" w:cs="Helvetica"/>
          <w:color w:val="596169"/>
          <w:sz w:val="20"/>
          <w:szCs w:val="16"/>
        </w:rPr>
      </w:pPr>
      <w:proofErr w:type="spellStart"/>
      <w:r w:rsidRPr="00605CBA">
        <w:rPr>
          <w:rFonts w:ascii="Helvetica" w:eastAsia="Times New Roman" w:hAnsi="Helvetica" w:cs="Helvetica"/>
          <w:color w:val="596169"/>
          <w:sz w:val="20"/>
          <w:szCs w:val="16"/>
        </w:rPr>
        <w:t>Github</w:t>
      </w:r>
      <w:proofErr w:type="spellEnd"/>
    </w:p>
    <w:p w:rsidR="00605CBA" w:rsidRPr="00605CBA" w:rsidRDefault="00605CBA" w:rsidP="00605CBA">
      <w:pPr>
        <w:pStyle w:val="ListParagraph"/>
        <w:numPr>
          <w:ilvl w:val="0"/>
          <w:numId w:val="7"/>
        </w:numPr>
        <w:shd w:val="clear" w:color="auto" w:fill="FFFFFF"/>
        <w:spacing w:before="40" w:after="0" w:line="240" w:lineRule="auto"/>
        <w:rPr>
          <w:rFonts w:ascii="Helvetica" w:eastAsia="Times New Roman" w:hAnsi="Helvetica" w:cs="Helvetica"/>
          <w:color w:val="596169"/>
          <w:sz w:val="20"/>
          <w:szCs w:val="16"/>
        </w:rPr>
      </w:pPr>
      <w:proofErr w:type="spellStart"/>
      <w:r>
        <w:rPr>
          <w:rFonts w:ascii="Helvetica" w:eastAsia="Times New Roman" w:hAnsi="Helvetica" w:cs="Helvetica"/>
          <w:color w:val="596169"/>
          <w:sz w:val="20"/>
          <w:szCs w:val="16"/>
        </w:rPr>
        <w:t>Jira</w:t>
      </w:r>
      <w:proofErr w:type="spellEnd"/>
    </w:p>
    <w:p w:rsidR="001E0615" w:rsidRDefault="00B627EB" w:rsidP="00A15EC4">
      <w:pPr>
        <w:keepNext/>
        <w:keepLines/>
        <w:spacing w:before="480" w:after="0"/>
        <w:outlineLvl w:val="0"/>
        <w:rPr>
          <w:rFonts w:ascii="Cambria" w:eastAsia="Times New Roman" w:hAnsi="Cambria" w:cs="Times New Roman"/>
          <w:b/>
          <w:bCs/>
          <w:color w:val="365F91"/>
          <w:sz w:val="28"/>
        </w:rPr>
      </w:pPr>
      <w:r w:rsidRPr="001D7516">
        <w:rPr>
          <w:rFonts w:ascii="Helvetica" w:eastAsia="Calibri" w:hAnsi="Helvetica" w:cs="Helvetica"/>
          <w:color w:val="596169"/>
          <w:sz w:val="24"/>
          <w:szCs w:val="16"/>
        </w:rPr>
        <w:br w:type="page"/>
      </w:r>
      <w:bookmarkStart w:id="2" w:name="_Toc92285430"/>
      <w:r w:rsidR="001E0615" w:rsidRPr="001E0615">
        <w:rPr>
          <w:rFonts w:ascii="Cambria" w:eastAsia="Times New Roman" w:hAnsi="Cambria" w:cs="Times New Roman"/>
          <w:b/>
          <w:bCs/>
          <w:color w:val="365F91"/>
          <w:sz w:val="28"/>
        </w:rPr>
        <w:lastRenderedPageBreak/>
        <w:t>Design decisions</w:t>
      </w:r>
      <w:bookmarkEnd w:id="2"/>
    </w:p>
    <w:p w:rsidR="001E0615" w:rsidRPr="001E0615" w:rsidRDefault="001E0615" w:rsidP="001E0615">
      <w:pPr>
        <w:shd w:val="clear" w:color="auto" w:fill="FFFFFF"/>
        <w:spacing w:before="40" w:after="0" w:line="240" w:lineRule="auto"/>
        <w:ind w:left="320"/>
        <w:rPr>
          <w:rFonts w:ascii="Helvetica" w:eastAsia="Times New Roman" w:hAnsi="Helvetica" w:cs="Helvetica"/>
          <w:color w:val="596169"/>
          <w:sz w:val="16"/>
          <w:szCs w:val="16"/>
        </w:rPr>
      </w:pPr>
    </w:p>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r w:rsidRPr="001E0615">
        <w:rPr>
          <w:rFonts w:ascii="Helvetica" w:eastAsia="Times New Roman" w:hAnsi="Helvetica" w:cs="Helvetica"/>
          <w:color w:val="596169"/>
          <w:sz w:val="20"/>
          <w:szCs w:val="16"/>
        </w:rPr>
        <w:t>This is an overview of critical decisions related to design and architecture that the team made throughout the project. Document your design decisions throughout other artifacts, such as system overviews and source code.</w:t>
      </w:r>
    </w:p>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tbl>
      <w:tblPr>
        <w:tblStyle w:val="TableGrid"/>
        <w:tblW w:w="0" w:type="auto"/>
        <w:tblInd w:w="320" w:type="dxa"/>
        <w:tblLook w:val="04A0"/>
      </w:tblPr>
      <w:tblGrid>
        <w:gridCol w:w="770"/>
        <w:gridCol w:w="3717"/>
        <w:gridCol w:w="3674"/>
        <w:gridCol w:w="1095"/>
      </w:tblGrid>
      <w:tr w:rsidR="001E0615" w:rsidRPr="001E0615" w:rsidTr="00C819D8">
        <w:tc>
          <w:tcPr>
            <w:tcW w:w="778" w:type="dxa"/>
          </w:tcPr>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r w:rsidRPr="001E0615">
              <w:rPr>
                <w:rFonts w:ascii="Helvetica" w:eastAsia="Times New Roman" w:hAnsi="Helvetica" w:cs="Helvetica"/>
                <w:color w:val="596169"/>
                <w:sz w:val="20"/>
                <w:szCs w:val="16"/>
              </w:rPr>
              <w:t>Questions</w:t>
            </w:r>
          </w:p>
        </w:tc>
        <w:tc>
          <w:tcPr>
            <w:tcW w:w="3714" w:type="dxa"/>
          </w:tcPr>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r w:rsidRPr="001E0615">
              <w:rPr>
                <w:rFonts w:ascii="Helvetica" w:eastAsia="Times New Roman" w:hAnsi="Helvetica" w:cs="Helvetica"/>
                <w:color w:val="596169"/>
                <w:sz w:val="20"/>
                <w:szCs w:val="16"/>
              </w:rPr>
              <w:t>Answers</w:t>
            </w:r>
          </w:p>
        </w:tc>
        <w:tc>
          <w:tcPr>
            <w:tcW w:w="1008" w:type="dxa"/>
          </w:tcPr>
          <w:p w:rsidR="001E0615" w:rsidRPr="001E0615" w:rsidRDefault="001E0615" w:rsidP="008A3DEA">
            <w:pPr>
              <w:shd w:val="clear" w:color="auto" w:fill="FFFFFF"/>
              <w:spacing w:before="40" w:after="0" w:line="240" w:lineRule="auto"/>
              <w:rPr>
                <w:rFonts w:ascii="Helvetica" w:eastAsia="Times New Roman" w:hAnsi="Helvetica" w:cs="Helvetica"/>
                <w:color w:val="596169"/>
                <w:sz w:val="20"/>
                <w:szCs w:val="16"/>
              </w:rPr>
            </w:pPr>
            <w:r w:rsidRPr="001E0615">
              <w:rPr>
                <w:rFonts w:ascii="Helvetica" w:eastAsia="Times New Roman" w:hAnsi="Helvetica" w:cs="Helvetica"/>
                <w:color w:val="596169"/>
                <w:sz w:val="20"/>
                <w:szCs w:val="16"/>
              </w:rPr>
              <w:t>Additional p</w:t>
            </w:r>
            <w:r w:rsidR="008A3DEA">
              <w:rPr>
                <w:rFonts w:ascii="Helvetica" w:eastAsia="Times New Roman" w:hAnsi="Helvetica" w:cs="Helvetica"/>
                <w:color w:val="596169"/>
                <w:sz w:val="20"/>
                <w:szCs w:val="16"/>
              </w:rPr>
              <w:t>o</w:t>
            </w:r>
            <w:r w:rsidRPr="001E0615">
              <w:rPr>
                <w:rFonts w:ascii="Helvetica" w:eastAsia="Times New Roman" w:hAnsi="Helvetica" w:cs="Helvetica"/>
                <w:color w:val="596169"/>
                <w:sz w:val="20"/>
                <w:szCs w:val="16"/>
              </w:rPr>
              <w:t>ints</w:t>
            </w:r>
          </w:p>
        </w:tc>
      </w:tr>
      <w:tr w:rsidR="001E0615" w:rsidRPr="001E0615" w:rsidTr="00C819D8">
        <w:tc>
          <w:tcPr>
            <w:tcW w:w="778" w:type="dxa"/>
          </w:tcPr>
          <w:p w:rsidR="001E0615" w:rsidRPr="001E0615" w:rsidRDefault="001E0615" w:rsidP="001E0615">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1E0615" w:rsidRPr="001E0615" w:rsidRDefault="008A3DEA" w:rsidP="001E0615">
            <w:pPr>
              <w:shd w:val="clear" w:color="auto" w:fill="FFFFFF"/>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 xml:space="preserve">What will user see on the Home Page </w:t>
            </w:r>
          </w:p>
        </w:tc>
        <w:tc>
          <w:tcPr>
            <w:tcW w:w="3714" w:type="dxa"/>
          </w:tcPr>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tc>
      </w:tr>
      <w:tr w:rsidR="001E0615" w:rsidRPr="001E0615" w:rsidTr="00C819D8">
        <w:tc>
          <w:tcPr>
            <w:tcW w:w="778" w:type="dxa"/>
          </w:tcPr>
          <w:p w:rsidR="001E0615" w:rsidRPr="001E0615" w:rsidRDefault="001E0615" w:rsidP="001E0615">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tc>
      </w:tr>
      <w:tr w:rsidR="001E0615" w:rsidRPr="001E0615" w:rsidTr="00C819D8">
        <w:tc>
          <w:tcPr>
            <w:tcW w:w="778" w:type="dxa"/>
          </w:tcPr>
          <w:p w:rsidR="001E0615" w:rsidRPr="001E0615" w:rsidRDefault="001E0615" w:rsidP="001E0615">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tc>
      </w:tr>
      <w:tr w:rsidR="001E0615" w:rsidRPr="001E0615" w:rsidTr="00C819D8">
        <w:tc>
          <w:tcPr>
            <w:tcW w:w="778" w:type="dxa"/>
          </w:tcPr>
          <w:p w:rsidR="001E0615" w:rsidRPr="001E0615" w:rsidRDefault="001E0615" w:rsidP="001E0615">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tc>
      </w:tr>
      <w:tr w:rsidR="001E0615" w:rsidRPr="001E0615" w:rsidTr="00C819D8">
        <w:tc>
          <w:tcPr>
            <w:tcW w:w="778" w:type="dxa"/>
          </w:tcPr>
          <w:p w:rsidR="001E0615" w:rsidRPr="001E0615" w:rsidRDefault="001E0615" w:rsidP="001E0615">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tc>
      </w:tr>
      <w:tr w:rsidR="001E0615" w:rsidRPr="001E0615" w:rsidTr="00C819D8">
        <w:tc>
          <w:tcPr>
            <w:tcW w:w="778" w:type="dxa"/>
          </w:tcPr>
          <w:p w:rsidR="001E0615" w:rsidRPr="001E0615" w:rsidRDefault="001E0615" w:rsidP="001E0615">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tc>
      </w:tr>
      <w:tr w:rsidR="001E0615" w:rsidRPr="001E0615" w:rsidTr="00C819D8">
        <w:tc>
          <w:tcPr>
            <w:tcW w:w="778" w:type="dxa"/>
          </w:tcPr>
          <w:p w:rsidR="001E0615" w:rsidRPr="001E0615" w:rsidRDefault="001E0615" w:rsidP="001E0615">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tc>
      </w:tr>
      <w:tr w:rsidR="001E0615" w:rsidRPr="001E0615" w:rsidTr="00C819D8">
        <w:tc>
          <w:tcPr>
            <w:tcW w:w="778" w:type="dxa"/>
          </w:tcPr>
          <w:p w:rsidR="001E0615" w:rsidRPr="001E0615" w:rsidRDefault="001E0615" w:rsidP="001E0615">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tc>
      </w:tr>
      <w:tr w:rsidR="001E0615" w:rsidRPr="001E0615" w:rsidTr="00C819D8">
        <w:tc>
          <w:tcPr>
            <w:tcW w:w="778" w:type="dxa"/>
          </w:tcPr>
          <w:p w:rsidR="001E0615" w:rsidRPr="001E0615" w:rsidRDefault="001E0615" w:rsidP="001E0615">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tc>
      </w:tr>
      <w:tr w:rsidR="001E0615" w:rsidRPr="001E0615" w:rsidTr="00C819D8">
        <w:tc>
          <w:tcPr>
            <w:tcW w:w="778" w:type="dxa"/>
          </w:tcPr>
          <w:p w:rsidR="001E0615" w:rsidRPr="001E0615" w:rsidRDefault="001E0615" w:rsidP="001E0615">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tc>
      </w:tr>
      <w:tr w:rsidR="001E0615" w:rsidRPr="001E0615" w:rsidTr="00C819D8">
        <w:tc>
          <w:tcPr>
            <w:tcW w:w="778" w:type="dxa"/>
          </w:tcPr>
          <w:p w:rsidR="001E0615" w:rsidRPr="001E0615" w:rsidRDefault="001E0615" w:rsidP="001E0615">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tc>
      </w:tr>
      <w:tr w:rsidR="001E0615" w:rsidRPr="001E0615" w:rsidTr="00C819D8">
        <w:tc>
          <w:tcPr>
            <w:tcW w:w="778" w:type="dxa"/>
          </w:tcPr>
          <w:p w:rsidR="001E0615" w:rsidRPr="001E0615" w:rsidRDefault="001E0615" w:rsidP="001E0615">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tc>
      </w:tr>
      <w:tr w:rsidR="001E0615" w:rsidRPr="001E0615" w:rsidTr="00C819D8">
        <w:tc>
          <w:tcPr>
            <w:tcW w:w="778" w:type="dxa"/>
          </w:tcPr>
          <w:p w:rsidR="001E0615" w:rsidRPr="001E0615" w:rsidRDefault="001E0615" w:rsidP="001E0615">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tc>
      </w:tr>
      <w:tr w:rsidR="001E0615" w:rsidRPr="001E0615" w:rsidTr="00C819D8">
        <w:tc>
          <w:tcPr>
            <w:tcW w:w="778" w:type="dxa"/>
          </w:tcPr>
          <w:p w:rsidR="001E0615" w:rsidRPr="001E0615" w:rsidRDefault="001E0615" w:rsidP="001E0615">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tc>
      </w:tr>
      <w:tr w:rsidR="001E0615" w:rsidRPr="001E0615" w:rsidTr="00C819D8">
        <w:tc>
          <w:tcPr>
            <w:tcW w:w="778" w:type="dxa"/>
          </w:tcPr>
          <w:p w:rsidR="001E0615" w:rsidRPr="001E0615" w:rsidRDefault="001E0615" w:rsidP="001E0615">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tc>
      </w:tr>
      <w:tr w:rsidR="001E0615" w:rsidRPr="001E0615" w:rsidTr="00C819D8">
        <w:tc>
          <w:tcPr>
            <w:tcW w:w="778" w:type="dxa"/>
          </w:tcPr>
          <w:p w:rsidR="001E0615" w:rsidRPr="001E0615" w:rsidRDefault="001E0615" w:rsidP="001E0615">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tc>
      </w:tr>
      <w:tr w:rsidR="001E0615" w:rsidRPr="001E0615" w:rsidTr="00C819D8">
        <w:tc>
          <w:tcPr>
            <w:tcW w:w="778" w:type="dxa"/>
          </w:tcPr>
          <w:p w:rsidR="001E0615" w:rsidRPr="001E0615" w:rsidRDefault="001E0615" w:rsidP="001E0615">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tc>
      </w:tr>
      <w:tr w:rsidR="001E0615" w:rsidRPr="001E0615" w:rsidTr="00C819D8">
        <w:tc>
          <w:tcPr>
            <w:tcW w:w="778" w:type="dxa"/>
          </w:tcPr>
          <w:p w:rsidR="001E0615" w:rsidRPr="001E0615" w:rsidRDefault="001E0615" w:rsidP="001E0615">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tc>
      </w:tr>
      <w:tr w:rsidR="001E0615" w:rsidRPr="001E0615" w:rsidTr="00C819D8">
        <w:tc>
          <w:tcPr>
            <w:tcW w:w="778" w:type="dxa"/>
          </w:tcPr>
          <w:p w:rsidR="001E0615" w:rsidRPr="001E0615" w:rsidRDefault="001E0615" w:rsidP="001E0615">
            <w:pPr>
              <w:pStyle w:val="ListParagraph"/>
              <w:numPr>
                <w:ilvl w:val="0"/>
                <w:numId w:val="5"/>
              </w:numPr>
              <w:shd w:val="clear" w:color="auto" w:fill="FFFFFF"/>
              <w:spacing w:before="40" w:after="0" w:line="240" w:lineRule="auto"/>
              <w:rPr>
                <w:rFonts w:ascii="Helvetica" w:eastAsia="Times New Roman" w:hAnsi="Helvetica" w:cs="Helvetica"/>
                <w:color w:val="596169"/>
                <w:sz w:val="20"/>
                <w:szCs w:val="16"/>
              </w:rPr>
            </w:pPr>
          </w:p>
        </w:tc>
        <w:tc>
          <w:tcPr>
            <w:tcW w:w="3756" w:type="dxa"/>
          </w:tcPr>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tc>
        <w:tc>
          <w:tcPr>
            <w:tcW w:w="3714" w:type="dxa"/>
          </w:tcPr>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tc>
        <w:tc>
          <w:tcPr>
            <w:tcW w:w="1008" w:type="dxa"/>
          </w:tcPr>
          <w:p w:rsidR="001E0615" w:rsidRPr="001E0615" w:rsidRDefault="001E0615" w:rsidP="001E0615">
            <w:pPr>
              <w:shd w:val="clear" w:color="auto" w:fill="FFFFFF"/>
              <w:spacing w:before="40" w:after="0" w:line="240" w:lineRule="auto"/>
              <w:rPr>
                <w:rFonts w:ascii="Helvetica" w:eastAsia="Times New Roman" w:hAnsi="Helvetica" w:cs="Helvetica"/>
                <w:color w:val="596169"/>
                <w:sz w:val="20"/>
                <w:szCs w:val="16"/>
              </w:rPr>
            </w:pPr>
          </w:p>
        </w:tc>
      </w:tr>
    </w:tbl>
    <w:p w:rsidR="003F209E" w:rsidRDefault="003F209E" w:rsidP="001E0615">
      <w:pPr>
        <w:shd w:val="clear" w:color="auto" w:fill="FFFFFF"/>
        <w:spacing w:before="40" w:after="0" w:line="240" w:lineRule="auto"/>
        <w:rPr>
          <w:rFonts w:ascii="Helvetica" w:eastAsia="Times New Roman" w:hAnsi="Helvetica" w:cs="Helvetica"/>
          <w:color w:val="596169"/>
          <w:sz w:val="20"/>
          <w:szCs w:val="16"/>
        </w:rPr>
      </w:pPr>
    </w:p>
    <w:p w:rsidR="00011D6B" w:rsidRPr="00011D6B" w:rsidRDefault="00011D6B" w:rsidP="00011D6B">
      <w:pPr>
        <w:numPr>
          <w:ilvl w:val="0"/>
          <w:numId w:val="6"/>
        </w:numPr>
        <w:shd w:val="clear" w:color="auto" w:fill="FFFFFF"/>
        <w:spacing w:before="40" w:after="0" w:line="240" w:lineRule="auto"/>
        <w:ind w:left="320"/>
        <w:rPr>
          <w:rFonts w:ascii="Helvetica" w:eastAsia="Times New Roman" w:hAnsi="Helvetica" w:cs="Helvetica"/>
          <w:b/>
          <w:bCs/>
          <w:color w:val="596169"/>
          <w:sz w:val="16"/>
        </w:rPr>
      </w:pPr>
      <w:r w:rsidRPr="00011D6B">
        <w:rPr>
          <w:rFonts w:ascii="Helvetica" w:eastAsia="Times New Roman" w:hAnsi="Helvetica" w:cs="Helvetica"/>
          <w:b/>
          <w:bCs/>
          <w:color w:val="596169"/>
          <w:sz w:val="16"/>
        </w:rPr>
        <w:t>Structure: Windows Forms applications and class library</w:t>
      </w:r>
    </w:p>
    <w:p w:rsidR="00011D6B" w:rsidRPr="00011D6B" w:rsidRDefault="00011D6B" w:rsidP="00011D6B">
      <w:pPr>
        <w:numPr>
          <w:ilvl w:val="0"/>
          <w:numId w:val="6"/>
        </w:numPr>
        <w:shd w:val="clear" w:color="auto" w:fill="FFFFFF"/>
        <w:spacing w:before="40" w:after="0" w:line="240" w:lineRule="auto"/>
        <w:ind w:left="320"/>
        <w:rPr>
          <w:rFonts w:ascii="Helvetica" w:eastAsia="Times New Roman" w:hAnsi="Helvetica" w:cs="Helvetica"/>
          <w:b/>
          <w:bCs/>
          <w:color w:val="596169"/>
          <w:sz w:val="16"/>
        </w:rPr>
      </w:pPr>
      <w:r w:rsidRPr="00011D6B">
        <w:rPr>
          <w:rFonts w:ascii="Helvetica" w:eastAsia="Times New Roman" w:hAnsi="Helvetica" w:cs="Helvetica"/>
          <w:b/>
          <w:bCs/>
          <w:color w:val="596169"/>
          <w:sz w:val="16"/>
        </w:rPr>
        <w:t>Database: SQL and/or Text file</w:t>
      </w:r>
    </w:p>
    <w:p w:rsidR="00011D6B" w:rsidRPr="00011D6B" w:rsidRDefault="00011D6B" w:rsidP="00011D6B">
      <w:pPr>
        <w:numPr>
          <w:ilvl w:val="0"/>
          <w:numId w:val="6"/>
        </w:numPr>
        <w:shd w:val="clear" w:color="auto" w:fill="FFFFFF"/>
        <w:spacing w:before="40" w:after="0" w:line="240" w:lineRule="auto"/>
        <w:ind w:left="320"/>
        <w:rPr>
          <w:rFonts w:ascii="Helvetica" w:eastAsia="Times New Roman" w:hAnsi="Helvetica" w:cs="Helvetica"/>
          <w:b/>
          <w:bCs/>
          <w:color w:val="596169"/>
          <w:sz w:val="16"/>
        </w:rPr>
      </w:pPr>
      <w:r w:rsidRPr="00011D6B">
        <w:rPr>
          <w:rFonts w:ascii="Helvetica" w:eastAsia="Times New Roman" w:hAnsi="Helvetica" w:cs="Helvetica"/>
          <w:b/>
          <w:bCs/>
          <w:color w:val="596169"/>
          <w:sz w:val="16"/>
        </w:rPr>
        <w:t>Users: One at a time on one application</w:t>
      </w:r>
    </w:p>
    <w:p w:rsidR="00011D6B" w:rsidRPr="00011D6B" w:rsidRDefault="00011D6B" w:rsidP="00011D6B">
      <w:pPr>
        <w:numPr>
          <w:ilvl w:val="0"/>
          <w:numId w:val="6"/>
        </w:numPr>
        <w:shd w:val="clear" w:color="auto" w:fill="FFFFFF"/>
        <w:spacing w:before="40" w:after="0" w:line="240" w:lineRule="auto"/>
        <w:ind w:left="320"/>
        <w:rPr>
          <w:rFonts w:ascii="Helvetica" w:eastAsia="Times New Roman" w:hAnsi="Helvetica" w:cs="Helvetica"/>
          <w:b/>
          <w:bCs/>
          <w:color w:val="596169"/>
          <w:sz w:val="16"/>
        </w:rPr>
      </w:pPr>
      <w:r w:rsidRPr="00011D6B">
        <w:rPr>
          <w:rFonts w:ascii="Helvetica" w:eastAsia="Times New Roman" w:hAnsi="Helvetica" w:cs="Helvetica"/>
          <w:b/>
          <w:bCs/>
          <w:color w:val="596169"/>
          <w:sz w:val="16"/>
        </w:rPr>
        <w:t xml:space="preserve">Key concept </w:t>
      </w:r>
    </w:p>
    <w:p w:rsidR="00011D6B" w:rsidRPr="00011D6B" w:rsidRDefault="00011D6B" w:rsidP="00011D6B">
      <w:pPr>
        <w:numPr>
          <w:ilvl w:val="1"/>
          <w:numId w:val="6"/>
        </w:numPr>
        <w:shd w:val="clear" w:color="auto" w:fill="FFFFFF"/>
        <w:spacing w:before="40" w:after="0" w:line="240" w:lineRule="auto"/>
        <w:rPr>
          <w:rFonts w:ascii="Helvetica" w:eastAsia="Times New Roman" w:hAnsi="Helvetica" w:cs="Helvetica"/>
          <w:b/>
          <w:bCs/>
          <w:color w:val="596169"/>
          <w:sz w:val="16"/>
        </w:rPr>
      </w:pPr>
      <w:r w:rsidRPr="00011D6B">
        <w:rPr>
          <w:rFonts w:ascii="Helvetica" w:eastAsia="Times New Roman" w:hAnsi="Helvetica" w:cs="Helvetica"/>
          <w:b/>
          <w:bCs/>
          <w:color w:val="596169"/>
          <w:sz w:val="16"/>
        </w:rPr>
        <w:t>Email</w:t>
      </w:r>
    </w:p>
    <w:p w:rsidR="00011D6B" w:rsidRPr="00011D6B" w:rsidRDefault="00011D6B" w:rsidP="00011D6B">
      <w:pPr>
        <w:numPr>
          <w:ilvl w:val="1"/>
          <w:numId w:val="6"/>
        </w:numPr>
        <w:shd w:val="clear" w:color="auto" w:fill="FFFFFF"/>
        <w:spacing w:before="40" w:after="0" w:line="240" w:lineRule="auto"/>
        <w:rPr>
          <w:rFonts w:ascii="Helvetica" w:eastAsia="Times New Roman" w:hAnsi="Helvetica" w:cs="Helvetica"/>
          <w:b/>
          <w:bCs/>
          <w:color w:val="596169"/>
          <w:sz w:val="16"/>
        </w:rPr>
      </w:pPr>
      <w:r w:rsidRPr="00011D6B">
        <w:rPr>
          <w:rFonts w:ascii="Helvetica" w:eastAsia="Times New Roman" w:hAnsi="Helvetica" w:cs="Helvetica"/>
          <w:b/>
          <w:bCs/>
          <w:color w:val="596169"/>
          <w:sz w:val="16"/>
        </w:rPr>
        <w:t>SQL</w:t>
      </w:r>
    </w:p>
    <w:p w:rsidR="00011D6B" w:rsidRPr="00011D6B" w:rsidRDefault="00011D6B" w:rsidP="00011D6B">
      <w:pPr>
        <w:numPr>
          <w:ilvl w:val="1"/>
          <w:numId w:val="6"/>
        </w:numPr>
        <w:shd w:val="clear" w:color="auto" w:fill="FFFFFF"/>
        <w:spacing w:before="40" w:after="0" w:line="240" w:lineRule="auto"/>
        <w:rPr>
          <w:rFonts w:ascii="Helvetica" w:eastAsia="Times New Roman" w:hAnsi="Helvetica" w:cs="Helvetica"/>
          <w:b/>
          <w:bCs/>
          <w:color w:val="596169"/>
          <w:sz w:val="16"/>
        </w:rPr>
      </w:pPr>
      <w:r w:rsidRPr="00011D6B">
        <w:rPr>
          <w:rFonts w:ascii="Helvetica" w:eastAsia="Times New Roman" w:hAnsi="Helvetica" w:cs="Helvetica"/>
          <w:b/>
          <w:bCs/>
          <w:color w:val="596169"/>
          <w:sz w:val="16"/>
        </w:rPr>
        <w:t>Custom Events</w:t>
      </w:r>
    </w:p>
    <w:p w:rsidR="00011D6B" w:rsidRPr="00011D6B" w:rsidRDefault="00011D6B" w:rsidP="00011D6B">
      <w:pPr>
        <w:numPr>
          <w:ilvl w:val="1"/>
          <w:numId w:val="6"/>
        </w:numPr>
        <w:shd w:val="clear" w:color="auto" w:fill="FFFFFF"/>
        <w:spacing w:before="40" w:after="0" w:line="240" w:lineRule="auto"/>
        <w:rPr>
          <w:rFonts w:ascii="Helvetica" w:eastAsia="Times New Roman" w:hAnsi="Helvetica" w:cs="Helvetica"/>
          <w:b/>
          <w:bCs/>
          <w:color w:val="596169"/>
          <w:sz w:val="16"/>
        </w:rPr>
      </w:pPr>
      <w:r w:rsidRPr="00011D6B">
        <w:rPr>
          <w:rFonts w:ascii="Helvetica" w:eastAsia="Times New Roman" w:hAnsi="Helvetica" w:cs="Helvetica"/>
          <w:b/>
          <w:bCs/>
          <w:color w:val="596169"/>
          <w:sz w:val="16"/>
        </w:rPr>
        <w:t>Error handling</w:t>
      </w:r>
    </w:p>
    <w:p w:rsidR="00011D6B" w:rsidRPr="00011D6B" w:rsidRDefault="00011D6B" w:rsidP="00011D6B">
      <w:pPr>
        <w:numPr>
          <w:ilvl w:val="1"/>
          <w:numId w:val="6"/>
        </w:numPr>
        <w:shd w:val="clear" w:color="auto" w:fill="FFFFFF"/>
        <w:spacing w:before="40" w:after="0" w:line="240" w:lineRule="auto"/>
        <w:rPr>
          <w:rFonts w:ascii="Helvetica" w:eastAsia="Times New Roman" w:hAnsi="Helvetica" w:cs="Helvetica"/>
          <w:b/>
          <w:bCs/>
          <w:color w:val="596169"/>
          <w:sz w:val="16"/>
        </w:rPr>
      </w:pPr>
      <w:r w:rsidRPr="00011D6B">
        <w:rPr>
          <w:rFonts w:ascii="Helvetica" w:eastAsia="Times New Roman" w:hAnsi="Helvetica" w:cs="Helvetica"/>
          <w:b/>
          <w:bCs/>
          <w:color w:val="596169"/>
          <w:sz w:val="16"/>
        </w:rPr>
        <w:t>Logs</w:t>
      </w:r>
    </w:p>
    <w:p w:rsidR="00011D6B" w:rsidRPr="00011D6B" w:rsidRDefault="00011D6B" w:rsidP="00011D6B">
      <w:pPr>
        <w:numPr>
          <w:ilvl w:val="1"/>
          <w:numId w:val="6"/>
        </w:numPr>
        <w:shd w:val="clear" w:color="auto" w:fill="FFFFFF"/>
        <w:spacing w:before="40" w:after="0" w:line="240" w:lineRule="auto"/>
        <w:rPr>
          <w:rFonts w:ascii="Helvetica" w:eastAsia="Times New Roman" w:hAnsi="Helvetica" w:cs="Helvetica"/>
          <w:b/>
          <w:bCs/>
          <w:color w:val="596169"/>
          <w:sz w:val="16"/>
        </w:rPr>
      </w:pPr>
      <w:r w:rsidRPr="00011D6B">
        <w:rPr>
          <w:rFonts w:ascii="Helvetica" w:eastAsia="Times New Roman" w:hAnsi="Helvetica" w:cs="Helvetica"/>
          <w:b/>
          <w:bCs/>
          <w:color w:val="596169"/>
          <w:sz w:val="16"/>
        </w:rPr>
        <w:t xml:space="preserve">Interfaces </w:t>
      </w:r>
    </w:p>
    <w:p w:rsidR="00011D6B" w:rsidRPr="00011D6B" w:rsidRDefault="00011D6B" w:rsidP="00011D6B">
      <w:pPr>
        <w:numPr>
          <w:ilvl w:val="1"/>
          <w:numId w:val="6"/>
        </w:numPr>
        <w:shd w:val="clear" w:color="auto" w:fill="FFFFFF"/>
        <w:spacing w:before="40" w:after="0" w:line="240" w:lineRule="auto"/>
        <w:rPr>
          <w:rFonts w:ascii="Helvetica" w:eastAsia="Times New Roman" w:hAnsi="Helvetica" w:cs="Helvetica"/>
          <w:b/>
          <w:bCs/>
          <w:color w:val="596169"/>
          <w:sz w:val="16"/>
        </w:rPr>
      </w:pPr>
      <w:r w:rsidRPr="00011D6B">
        <w:rPr>
          <w:rFonts w:ascii="Helvetica" w:eastAsia="Times New Roman" w:hAnsi="Helvetica" w:cs="Helvetica"/>
          <w:b/>
          <w:bCs/>
          <w:color w:val="596169"/>
          <w:sz w:val="16"/>
        </w:rPr>
        <w:t>Random order</w:t>
      </w:r>
    </w:p>
    <w:p w:rsidR="00011D6B" w:rsidRPr="00011D6B" w:rsidRDefault="00011D6B" w:rsidP="00011D6B">
      <w:pPr>
        <w:numPr>
          <w:ilvl w:val="1"/>
          <w:numId w:val="6"/>
        </w:numPr>
        <w:shd w:val="clear" w:color="auto" w:fill="FFFFFF"/>
        <w:spacing w:before="40" w:after="0" w:line="240" w:lineRule="auto"/>
        <w:rPr>
          <w:rFonts w:ascii="Helvetica" w:eastAsia="Times New Roman" w:hAnsi="Helvetica" w:cs="Helvetica"/>
          <w:b/>
          <w:bCs/>
          <w:color w:val="596169"/>
          <w:sz w:val="16"/>
        </w:rPr>
      </w:pPr>
      <w:r w:rsidRPr="00011D6B">
        <w:rPr>
          <w:rFonts w:ascii="Helvetica" w:eastAsia="Times New Roman" w:hAnsi="Helvetica" w:cs="Helvetica"/>
          <w:b/>
          <w:bCs/>
          <w:color w:val="596169"/>
          <w:sz w:val="16"/>
        </w:rPr>
        <w:t>texting</w:t>
      </w:r>
    </w:p>
    <w:p w:rsidR="00011D6B" w:rsidRDefault="00011D6B" w:rsidP="00011D6B">
      <w:pPr>
        <w:shd w:val="clear" w:color="auto" w:fill="FFFFFF"/>
        <w:spacing w:before="40" w:after="0" w:line="240" w:lineRule="auto"/>
        <w:rPr>
          <w:rFonts w:ascii="Helvetica" w:eastAsia="Times New Roman" w:hAnsi="Helvetica" w:cs="Helvetica"/>
          <w:b/>
          <w:bCs/>
          <w:color w:val="596169"/>
          <w:sz w:val="16"/>
        </w:rPr>
      </w:pPr>
    </w:p>
    <w:p w:rsidR="00011D6B" w:rsidRDefault="00011D6B">
      <w:pPr>
        <w:spacing w:after="160" w:line="259" w:lineRule="auto"/>
        <w:rPr>
          <w:rFonts w:ascii="Helvetica" w:eastAsia="Times New Roman" w:hAnsi="Helvetica" w:cs="Helvetica"/>
          <w:b/>
          <w:bCs/>
          <w:color w:val="596169"/>
          <w:sz w:val="16"/>
        </w:rPr>
      </w:pPr>
      <w:r>
        <w:rPr>
          <w:rFonts w:ascii="Helvetica" w:eastAsia="Times New Roman" w:hAnsi="Helvetica" w:cs="Helvetica"/>
          <w:b/>
          <w:bCs/>
          <w:color w:val="596169"/>
          <w:sz w:val="16"/>
        </w:rPr>
        <w:br w:type="page"/>
      </w:r>
    </w:p>
    <w:p w:rsidR="00011D6B" w:rsidRPr="00DC1610" w:rsidRDefault="00011D6B" w:rsidP="00C5093B">
      <w:pPr>
        <w:rPr>
          <w:sz w:val="28"/>
        </w:rPr>
      </w:pPr>
      <w:r w:rsidRPr="00DC1610">
        <w:rPr>
          <w:sz w:val="28"/>
        </w:rPr>
        <w:lastRenderedPageBreak/>
        <w:t xml:space="preserve">Database design </w:t>
      </w:r>
    </w:p>
    <w:p w:rsidR="00011D6B" w:rsidRDefault="00011D6B" w:rsidP="001E0615">
      <w:pPr>
        <w:shd w:val="clear" w:color="auto" w:fill="FFFFFF"/>
        <w:spacing w:before="40" w:after="0" w:line="240" w:lineRule="auto"/>
        <w:rPr>
          <w:rFonts w:ascii="Helvetica" w:eastAsia="Times New Roman" w:hAnsi="Helvetica" w:cs="Helvetica"/>
          <w:color w:val="596169"/>
          <w:sz w:val="20"/>
          <w:szCs w:val="16"/>
        </w:rPr>
      </w:pPr>
      <w:proofErr w:type="gramStart"/>
      <w:r>
        <w:rPr>
          <w:rFonts w:ascii="Helvetica" w:eastAsia="Times New Roman" w:hAnsi="Helvetica" w:cs="Helvetica"/>
          <w:color w:val="596169"/>
          <w:sz w:val="20"/>
          <w:szCs w:val="16"/>
        </w:rPr>
        <w:t>&lt;TODO&gt; insert database design diagram here.</w:t>
      </w:r>
      <w:proofErr w:type="gramEnd"/>
    </w:p>
    <w:p w:rsidR="00DC1610" w:rsidRDefault="00DC1610" w:rsidP="001E0615">
      <w:pPr>
        <w:shd w:val="clear" w:color="auto" w:fill="FFFFFF"/>
        <w:spacing w:before="40" w:after="0" w:line="240" w:lineRule="auto"/>
        <w:rPr>
          <w:rFonts w:ascii="Helvetica" w:eastAsia="Times New Roman" w:hAnsi="Helvetica" w:cs="Helvetica"/>
          <w:color w:val="596169"/>
          <w:sz w:val="20"/>
          <w:szCs w:val="16"/>
        </w:rPr>
      </w:pPr>
    </w:p>
    <w:p w:rsidR="00DC1610" w:rsidRDefault="00DC1610" w:rsidP="001E0615">
      <w:pPr>
        <w:shd w:val="clear" w:color="auto" w:fill="FFFFFF"/>
        <w:spacing w:before="40" w:after="0" w:line="240" w:lineRule="auto"/>
        <w:rPr>
          <w:rFonts w:ascii="Helvetica" w:eastAsia="Times New Roman" w:hAnsi="Helvetica" w:cs="Helvetica"/>
          <w:color w:val="596169"/>
          <w:sz w:val="20"/>
          <w:szCs w:val="16"/>
        </w:rPr>
      </w:pPr>
    </w:p>
    <w:p w:rsidR="00011D6B" w:rsidRPr="00DC1610" w:rsidRDefault="00011D6B" w:rsidP="00DC1610">
      <w:r w:rsidRPr="00DC1610">
        <w:t>Database tables</w:t>
      </w:r>
    </w:p>
    <w:p w:rsidR="00DC1610" w:rsidRDefault="00DC1610" w:rsidP="001E0615">
      <w:pPr>
        <w:shd w:val="clear" w:color="auto" w:fill="FFFFFF"/>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TOPIC</w:t>
      </w:r>
      <w:r w:rsidR="00730721">
        <w:rPr>
          <w:rFonts w:ascii="Helvetica" w:eastAsia="Times New Roman" w:hAnsi="Helvetica" w:cs="Helvetica"/>
          <w:color w:val="596169"/>
          <w:sz w:val="20"/>
          <w:szCs w:val="16"/>
        </w:rPr>
        <w:t>S</w:t>
      </w:r>
    </w:p>
    <w:tbl>
      <w:tblPr>
        <w:tblStyle w:val="TableGrid"/>
        <w:tblW w:w="0" w:type="auto"/>
        <w:tblLook w:val="04A0"/>
      </w:tblPr>
      <w:tblGrid>
        <w:gridCol w:w="1915"/>
        <w:gridCol w:w="1915"/>
        <w:gridCol w:w="1915"/>
        <w:gridCol w:w="1915"/>
      </w:tblGrid>
      <w:tr w:rsidR="00730721" w:rsidTr="00DC1610">
        <w:tc>
          <w:tcPr>
            <w:tcW w:w="1915" w:type="dxa"/>
          </w:tcPr>
          <w:p w:rsidR="00730721" w:rsidRDefault="00730721" w:rsidP="00730721">
            <w:pPr>
              <w:spacing w:before="40" w:after="0" w:line="240" w:lineRule="auto"/>
              <w:rPr>
                <w:rFonts w:ascii="Helvetica" w:eastAsia="Times New Roman" w:hAnsi="Helvetica" w:cs="Helvetica"/>
                <w:color w:val="596169"/>
                <w:sz w:val="20"/>
                <w:szCs w:val="16"/>
              </w:rPr>
            </w:pPr>
            <w:proofErr w:type="spellStart"/>
            <w:r>
              <w:rPr>
                <w:rFonts w:ascii="Helvetica" w:eastAsia="Times New Roman" w:hAnsi="Helvetica" w:cs="Helvetica"/>
                <w:color w:val="596169"/>
                <w:sz w:val="20"/>
                <w:szCs w:val="16"/>
              </w:rPr>
              <w:t>TopicID</w:t>
            </w:r>
            <w:proofErr w:type="spellEnd"/>
          </w:p>
        </w:tc>
        <w:tc>
          <w:tcPr>
            <w:tcW w:w="1915" w:type="dxa"/>
          </w:tcPr>
          <w:p w:rsidR="00730721" w:rsidRDefault="00730721" w:rsidP="001E0615">
            <w:pPr>
              <w:spacing w:before="40" w:after="0" w:line="240" w:lineRule="auto"/>
              <w:rPr>
                <w:rFonts w:ascii="Helvetica" w:eastAsia="Times New Roman" w:hAnsi="Helvetica" w:cs="Helvetica"/>
                <w:color w:val="596169"/>
                <w:sz w:val="20"/>
                <w:szCs w:val="16"/>
              </w:rPr>
            </w:pPr>
            <w:proofErr w:type="spellStart"/>
            <w:r>
              <w:rPr>
                <w:rFonts w:ascii="Helvetica" w:eastAsia="Times New Roman" w:hAnsi="Helvetica" w:cs="Helvetica"/>
                <w:color w:val="596169"/>
                <w:sz w:val="20"/>
                <w:szCs w:val="16"/>
              </w:rPr>
              <w:t>TopicName</w:t>
            </w:r>
            <w:proofErr w:type="spellEnd"/>
          </w:p>
        </w:tc>
        <w:tc>
          <w:tcPr>
            <w:tcW w:w="1915" w:type="dxa"/>
          </w:tcPr>
          <w:p w:rsidR="00730721" w:rsidRDefault="00730721" w:rsidP="001E0615">
            <w:pPr>
              <w:spacing w:before="40" w:after="0" w:line="240" w:lineRule="auto"/>
              <w:rPr>
                <w:rFonts w:ascii="Helvetica" w:eastAsia="Times New Roman" w:hAnsi="Helvetica" w:cs="Helvetica"/>
                <w:color w:val="596169"/>
                <w:sz w:val="20"/>
                <w:szCs w:val="16"/>
              </w:rPr>
            </w:pPr>
            <w:proofErr w:type="spellStart"/>
            <w:r>
              <w:rPr>
                <w:rFonts w:ascii="Helvetica" w:eastAsia="Times New Roman" w:hAnsi="Helvetica" w:cs="Helvetica"/>
                <w:color w:val="596169"/>
                <w:sz w:val="20"/>
                <w:szCs w:val="16"/>
              </w:rPr>
              <w:t>VideoName</w:t>
            </w:r>
            <w:proofErr w:type="spellEnd"/>
          </w:p>
        </w:tc>
        <w:tc>
          <w:tcPr>
            <w:tcW w:w="1915" w:type="dxa"/>
          </w:tcPr>
          <w:p w:rsidR="00730721" w:rsidRDefault="00730721" w:rsidP="001E0615">
            <w:pPr>
              <w:spacing w:before="40" w:after="0" w:line="240" w:lineRule="auto"/>
              <w:rPr>
                <w:rFonts w:ascii="Helvetica" w:eastAsia="Times New Roman" w:hAnsi="Helvetica" w:cs="Helvetica"/>
                <w:color w:val="596169"/>
                <w:sz w:val="20"/>
                <w:szCs w:val="16"/>
              </w:rPr>
            </w:pPr>
            <w:proofErr w:type="spellStart"/>
            <w:r>
              <w:rPr>
                <w:rFonts w:ascii="Helvetica" w:eastAsia="Times New Roman" w:hAnsi="Helvetica" w:cs="Helvetica"/>
                <w:color w:val="596169"/>
                <w:sz w:val="20"/>
                <w:szCs w:val="16"/>
              </w:rPr>
              <w:t>VideoLink</w:t>
            </w:r>
            <w:proofErr w:type="spellEnd"/>
          </w:p>
        </w:tc>
      </w:tr>
    </w:tbl>
    <w:p w:rsidR="00DC1610" w:rsidRDefault="00DC1610" w:rsidP="001E0615">
      <w:pPr>
        <w:shd w:val="clear" w:color="auto" w:fill="FFFFFF"/>
        <w:spacing w:before="40" w:after="0" w:line="240" w:lineRule="auto"/>
        <w:rPr>
          <w:rFonts w:ascii="Helvetica" w:eastAsia="Times New Roman" w:hAnsi="Helvetica" w:cs="Helvetica"/>
          <w:color w:val="596169"/>
          <w:sz w:val="20"/>
          <w:szCs w:val="16"/>
        </w:rPr>
      </w:pPr>
    </w:p>
    <w:p w:rsidR="006605B1" w:rsidRDefault="00730721" w:rsidP="001E0615">
      <w:pPr>
        <w:shd w:val="clear" w:color="auto" w:fill="FFFFFF"/>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QUESTIONS</w:t>
      </w:r>
    </w:p>
    <w:tbl>
      <w:tblPr>
        <w:tblStyle w:val="TableGrid"/>
        <w:tblW w:w="0" w:type="auto"/>
        <w:tblLook w:val="04A0"/>
      </w:tblPr>
      <w:tblGrid>
        <w:gridCol w:w="1368"/>
        <w:gridCol w:w="1368"/>
        <w:gridCol w:w="1368"/>
        <w:gridCol w:w="1368"/>
        <w:gridCol w:w="1368"/>
      </w:tblGrid>
      <w:tr w:rsidR="00730721" w:rsidTr="00730721">
        <w:tc>
          <w:tcPr>
            <w:tcW w:w="1368" w:type="dxa"/>
          </w:tcPr>
          <w:p w:rsidR="00730721" w:rsidRDefault="00730721" w:rsidP="001E0615">
            <w:pPr>
              <w:spacing w:before="40" w:after="0" w:line="240" w:lineRule="auto"/>
              <w:rPr>
                <w:rFonts w:ascii="Helvetica" w:eastAsia="Times New Roman" w:hAnsi="Helvetica" w:cs="Helvetica"/>
                <w:color w:val="596169"/>
                <w:sz w:val="20"/>
                <w:szCs w:val="16"/>
              </w:rPr>
            </w:pPr>
            <w:proofErr w:type="spellStart"/>
            <w:r>
              <w:rPr>
                <w:rFonts w:ascii="Helvetica" w:eastAsia="Times New Roman" w:hAnsi="Helvetica" w:cs="Helvetica"/>
                <w:color w:val="596169"/>
                <w:sz w:val="20"/>
                <w:szCs w:val="16"/>
              </w:rPr>
              <w:t>QuestionID</w:t>
            </w:r>
            <w:proofErr w:type="spellEnd"/>
          </w:p>
        </w:tc>
        <w:tc>
          <w:tcPr>
            <w:tcW w:w="1368" w:type="dxa"/>
          </w:tcPr>
          <w:p w:rsidR="00730721" w:rsidRDefault="00730721" w:rsidP="001E0615">
            <w:pPr>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Question</w:t>
            </w:r>
          </w:p>
        </w:tc>
        <w:tc>
          <w:tcPr>
            <w:tcW w:w="1368" w:type="dxa"/>
          </w:tcPr>
          <w:p w:rsidR="00730721" w:rsidRDefault="00730721" w:rsidP="001E0615">
            <w:pPr>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Answer</w:t>
            </w:r>
          </w:p>
        </w:tc>
        <w:tc>
          <w:tcPr>
            <w:tcW w:w="1368" w:type="dxa"/>
          </w:tcPr>
          <w:p w:rsidR="00730721" w:rsidRDefault="00730721" w:rsidP="001E0615">
            <w:pPr>
              <w:spacing w:before="40" w:after="0" w:line="240" w:lineRule="auto"/>
              <w:rPr>
                <w:rFonts w:ascii="Helvetica" w:eastAsia="Times New Roman" w:hAnsi="Helvetica" w:cs="Helvetica"/>
                <w:color w:val="596169"/>
                <w:sz w:val="20"/>
                <w:szCs w:val="16"/>
              </w:rPr>
            </w:pPr>
            <w:proofErr w:type="spellStart"/>
            <w:r>
              <w:rPr>
                <w:rFonts w:ascii="Helvetica" w:eastAsia="Times New Roman" w:hAnsi="Helvetica" w:cs="Helvetica"/>
                <w:color w:val="596169"/>
                <w:sz w:val="20"/>
                <w:szCs w:val="16"/>
              </w:rPr>
              <w:t>TopicID</w:t>
            </w:r>
            <w:proofErr w:type="spellEnd"/>
          </w:p>
        </w:tc>
        <w:tc>
          <w:tcPr>
            <w:tcW w:w="1368" w:type="dxa"/>
          </w:tcPr>
          <w:p w:rsidR="00730721" w:rsidRDefault="00730721" w:rsidP="001E0615">
            <w:pPr>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Explanation</w:t>
            </w:r>
          </w:p>
        </w:tc>
      </w:tr>
    </w:tbl>
    <w:p w:rsidR="00730721" w:rsidRDefault="00730721" w:rsidP="001E0615">
      <w:pPr>
        <w:shd w:val="clear" w:color="auto" w:fill="FFFFFF"/>
        <w:spacing w:before="40" w:after="0" w:line="240" w:lineRule="auto"/>
        <w:rPr>
          <w:rFonts w:ascii="Helvetica" w:eastAsia="Times New Roman" w:hAnsi="Helvetica" w:cs="Helvetica"/>
          <w:color w:val="596169"/>
          <w:sz w:val="20"/>
          <w:szCs w:val="16"/>
        </w:rPr>
      </w:pPr>
    </w:p>
    <w:p w:rsidR="00730721" w:rsidRDefault="00730721" w:rsidP="001E0615">
      <w:pPr>
        <w:shd w:val="clear" w:color="auto" w:fill="FFFFFF"/>
        <w:spacing w:before="40" w:after="0" w:line="240"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t>OPTIONS</w:t>
      </w:r>
    </w:p>
    <w:tbl>
      <w:tblPr>
        <w:tblStyle w:val="TableGrid"/>
        <w:tblW w:w="0" w:type="auto"/>
        <w:tblLook w:val="04A0"/>
      </w:tblPr>
      <w:tblGrid>
        <w:gridCol w:w="1696"/>
        <w:gridCol w:w="1747"/>
        <w:gridCol w:w="1540"/>
        <w:gridCol w:w="1540"/>
        <w:gridCol w:w="1543"/>
        <w:gridCol w:w="1510"/>
      </w:tblGrid>
      <w:tr w:rsidR="00894180" w:rsidTr="00894180">
        <w:tc>
          <w:tcPr>
            <w:tcW w:w="1696" w:type="dxa"/>
          </w:tcPr>
          <w:p w:rsidR="00894180" w:rsidRDefault="00894180" w:rsidP="001E0615">
            <w:pPr>
              <w:spacing w:before="40" w:after="0" w:line="240" w:lineRule="auto"/>
              <w:rPr>
                <w:rFonts w:ascii="Helvetica" w:eastAsia="Times New Roman" w:hAnsi="Helvetica" w:cs="Helvetica"/>
                <w:color w:val="596169"/>
                <w:sz w:val="20"/>
                <w:szCs w:val="16"/>
              </w:rPr>
            </w:pPr>
            <w:proofErr w:type="spellStart"/>
            <w:r>
              <w:rPr>
                <w:rFonts w:ascii="Helvetica" w:eastAsia="Times New Roman" w:hAnsi="Helvetica" w:cs="Helvetica"/>
                <w:color w:val="596169"/>
                <w:sz w:val="20"/>
                <w:szCs w:val="16"/>
              </w:rPr>
              <w:t>OptionID</w:t>
            </w:r>
            <w:proofErr w:type="spellEnd"/>
          </w:p>
        </w:tc>
        <w:tc>
          <w:tcPr>
            <w:tcW w:w="1747" w:type="dxa"/>
          </w:tcPr>
          <w:p w:rsidR="00894180" w:rsidRDefault="00894180" w:rsidP="001E0615">
            <w:pPr>
              <w:spacing w:before="40" w:after="0" w:line="240" w:lineRule="auto"/>
              <w:rPr>
                <w:rFonts w:ascii="Helvetica" w:eastAsia="Times New Roman" w:hAnsi="Helvetica" w:cs="Helvetica"/>
                <w:color w:val="596169"/>
                <w:sz w:val="20"/>
                <w:szCs w:val="16"/>
              </w:rPr>
            </w:pPr>
            <w:proofErr w:type="spellStart"/>
            <w:r>
              <w:rPr>
                <w:rFonts w:ascii="Helvetica" w:eastAsia="Times New Roman" w:hAnsi="Helvetica" w:cs="Helvetica"/>
                <w:color w:val="596169"/>
                <w:sz w:val="20"/>
                <w:szCs w:val="16"/>
              </w:rPr>
              <w:t>QuestionID</w:t>
            </w:r>
            <w:proofErr w:type="spellEnd"/>
          </w:p>
        </w:tc>
        <w:tc>
          <w:tcPr>
            <w:tcW w:w="1540" w:type="dxa"/>
          </w:tcPr>
          <w:p w:rsidR="00894180" w:rsidRDefault="00894180" w:rsidP="00894180">
            <w:pPr>
              <w:spacing w:before="40" w:after="0" w:line="240" w:lineRule="auto"/>
              <w:jc w:val="center"/>
              <w:rPr>
                <w:rFonts w:ascii="Helvetica" w:eastAsia="Times New Roman" w:hAnsi="Helvetica" w:cs="Helvetica"/>
                <w:color w:val="596169"/>
                <w:sz w:val="20"/>
                <w:szCs w:val="16"/>
              </w:rPr>
            </w:pPr>
            <w:r>
              <w:rPr>
                <w:rFonts w:ascii="Helvetica" w:eastAsia="Times New Roman" w:hAnsi="Helvetica" w:cs="Helvetica"/>
                <w:color w:val="596169"/>
                <w:sz w:val="20"/>
                <w:szCs w:val="16"/>
              </w:rPr>
              <w:t>A</w:t>
            </w:r>
          </w:p>
        </w:tc>
        <w:tc>
          <w:tcPr>
            <w:tcW w:w="1540" w:type="dxa"/>
          </w:tcPr>
          <w:p w:rsidR="00894180" w:rsidRDefault="00894180" w:rsidP="00894180">
            <w:pPr>
              <w:spacing w:before="40" w:after="0" w:line="240" w:lineRule="auto"/>
              <w:jc w:val="center"/>
              <w:rPr>
                <w:rFonts w:ascii="Helvetica" w:eastAsia="Times New Roman" w:hAnsi="Helvetica" w:cs="Helvetica"/>
                <w:color w:val="596169"/>
                <w:sz w:val="20"/>
                <w:szCs w:val="16"/>
              </w:rPr>
            </w:pPr>
            <w:r>
              <w:rPr>
                <w:rFonts w:ascii="Helvetica" w:eastAsia="Times New Roman" w:hAnsi="Helvetica" w:cs="Helvetica"/>
                <w:color w:val="596169"/>
                <w:sz w:val="20"/>
                <w:szCs w:val="16"/>
              </w:rPr>
              <w:t>B</w:t>
            </w:r>
          </w:p>
        </w:tc>
        <w:tc>
          <w:tcPr>
            <w:tcW w:w="1543" w:type="dxa"/>
          </w:tcPr>
          <w:p w:rsidR="00894180" w:rsidRDefault="00894180" w:rsidP="00894180">
            <w:pPr>
              <w:spacing w:before="40" w:after="0" w:line="240" w:lineRule="auto"/>
              <w:jc w:val="center"/>
              <w:rPr>
                <w:rFonts w:ascii="Helvetica" w:eastAsia="Times New Roman" w:hAnsi="Helvetica" w:cs="Helvetica"/>
                <w:color w:val="596169"/>
                <w:sz w:val="20"/>
                <w:szCs w:val="16"/>
              </w:rPr>
            </w:pPr>
            <w:r>
              <w:rPr>
                <w:rFonts w:ascii="Helvetica" w:eastAsia="Times New Roman" w:hAnsi="Helvetica" w:cs="Helvetica"/>
                <w:color w:val="596169"/>
                <w:sz w:val="20"/>
                <w:szCs w:val="16"/>
              </w:rPr>
              <w:t>C</w:t>
            </w:r>
          </w:p>
        </w:tc>
        <w:tc>
          <w:tcPr>
            <w:tcW w:w="1510" w:type="dxa"/>
          </w:tcPr>
          <w:p w:rsidR="00894180" w:rsidRDefault="00894180" w:rsidP="00894180">
            <w:pPr>
              <w:spacing w:before="40" w:after="0" w:line="240" w:lineRule="auto"/>
              <w:jc w:val="center"/>
              <w:rPr>
                <w:rFonts w:ascii="Helvetica" w:eastAsia="Times New Roman" w:hAnsi="Helvetica" w:cs="Helvetica"/>
                <w:color w:val="596169"/>
                <w:sz w:val="20"/>
                <w:szCs w:val="16"/>
              </w:rPr>
            </w:pPr>
            <w:r>
              <w:rPr>
                <w:rFonts w:ascii="Helvetica" w:eastAsia="Times New Roman" w:hAnsi="Helvetica" w:cs="Helvetica"/>
                <w:color w:val="596169"/>
                <w:sz w:val="20"/>
                <w:szCs w:val="16"/>
              </w:rPr>
              <w:t>D</w:t>
            </w:r>
          </w:p>
        </w:tc>
      </w:tr>
    </w:tbl>
    <w:p w:rsidR="00730721" w:rsidRDefault="00730721" w:rsidP="001E0615">
      <w:pPr>
        <w:shd w:val="clear" w:color="auto" w:fill="FFFFFF"/>
        <w:spacing w:before="40" w:after="0" w:line="240" w:lineRule="auto"/>
        <w:rPr>
          <w:rFonts w:ascii="Helvetica" w:eastAsia="Times New Roman" w:hAnsi="Helvetica" w:cs="Helvetica"/>
          <w:color w:val="596169"/>
          <w:sz w:val="20"/>
          <w:szCs w:val="16"/>
        </w:rPr>
      </w:pPr>
    </w:p>
    <w:p w:rsidR="006605B1" w:rsidRDefault="006605B1">
      <w:pPr>
        <w:spacing w:after="160" w:line="259" w:lineRule="auto"/>
        <w:rPr>
          <w:rFonts w:ascii="Helvetica" w:eastAsia="Times New Roman" w:hAnsi="Helvetica" w:cs="Helvetica"/>
          <w:color w:val="596169"/>
          <w:sz w:val="20"/>
          <w:szCs w:val="16"/>
        </w:rPr>
      </w:pPr>
      <w:r>
        <w:rPr>
          <w:rFonts w:ascii="Helvetica" w:eastAsia="Times New Roman" w:hAnsi="Helvetica" w:cs="Helvetica"/>
          <w:color w:val="596169"/>
          <w:sz w:val="20"/>
          <w:szCs w:val="16"/>
        </w:rPr>
        <w:br w:type="page"/>
      </w:r>
    </w:p>
    <w:p w:rsidR="006605B1" w:rsidRDefault="006605B1" w:rsidP="006605B1">
      <w:r w:rsidRPr="006605B1">
        <w:lastRenderedPageBreak/>
        <w:t>Website layout</w:t>
      </w:r>
      <w:r w:rsidR="00C47527">
        <w:t>:</w:t>
      </w:r>
    </w:p>
    <w:p w:rsidR="00C47527" w:rsidRDefault="00C47527" w:rsidP="006605B1">
      <w:r>
        <w:t>Home Page</w:t>
      </w:r>
    </w:p>
    <w:p w:rsidR="00C47527" w:rsidRDefault="00C47527">
      <w:pPr>
        <w:spacing w:after="160" w:line="259"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63.05pt">
            <v:imagedata r:id="rId6" o:title="Home"/>
          </v:shape>
        </w:pict>
      </w:r>
    </w:p>
    <w:p w:rsidR="00C47527" w:rsidRDefault="00C47527">
      <w:pPr>
        <w:spacing w:after="160" w:line="259" w:lineRule="auto"/>
      </w:pPr>
    </w:p>
    <w:p w:rsidR="00C47527" w:rsidRDefault="00C47527">
      <w:pPr>
        <w:spacing w:after="160" w:line="259" w:lineRule="auto"/>
      </w:pPr>
      <w:r>
        <w:t>Test Page</w:t>
      </w:r>
    </w:p>
    <w:p w:rsidR="00C47527" w:rsidRDefault="00C47527">
      <w:pPr>
        <w:spacing w:after="160" w:line="259" w:lineRule="auto"/>
      </w:pPr>
      <w:r>
        <w:pict>
          <v:shape id="_x0000_i1026" type="#_x0000_t75" style="width:467.4pt;height:263.05pt">
            <v:imagedata r:id="rId7" o:title="test page"/>
          </v:shape>
        </w:pict>
      </w:r>
    </w:p>
    <w:p w:rsidR="00C47527" w:rsidRDefault="00C47527">
      <w:pPr>
        <w:spacing w:after="160" w:line="259" w:lineRule="auto"/>
      </w:pPr>
      <w:r>
        <w:lastRenderedPageBreak/>
        <w:t>Result Page</w:t>
      </w:r>
    </w:p>
    <w:p w:rsidR="00C47527" w:rsidRDefault="00C47527">
      <w:pPr>
        <w:spacing w:after="160" w:line="259" w:lineRule="auto"/>
      </w:pPr>
      <w:r>
        <w:pict>
          <v:shape id="_x0000_i1027" type="#_x0000_t75" style="width:467.4pt;height:263.05pt">
            <v:imagedata r:id="rId8" o:title="result"/>
          </v:shape>
        </w:pict>
      </w:r>
    </w:p>
    <w:p w:rsidR="00C47527" w:rsidRDefault="00C47527">
      <w:pPr>
        <w:spacing w:after="160" w:line="259" w:lineRule="auto"/>
      </w:pPr>
    </w:p>
    <w:p w:rsidR="00C47527" w:rsidRDefault="00C47527">
      <w:pPr>
        <w:spacing w:after="160" w:line="259" w:lineRule="auto"/>
      </w:pPr>
      <w:r>
        <w:t>Review Page:</w:t>
      </w:r>
    </w:p>
    <w:p w:rsidR="002E70AB" w:rsidRDefault="00C47527">
      <w:pPr>
        <w:spacing w:after="160" w:line="259" w:lineRule="auto"/>
      </w:pPr>
      <w:r>
        <w:pict>
          <v:shape id="_x0000_i1028" type="#_x0000_t75" style="width:467.4pt;height:263.05pt">
            <v:imagedata r:id="rId9" o:title="Explanation"/>
          </v:shape>
        </w:pict>
      </w:r>
      <w:r w:rsidR="002E70AB">
        <w:br w:type="page"/>
      </w:r>
    </w:p>
    <w:p w:rsidR="002E70AB" w:rsidRPr="002E70AB" w:rsidRDefault="002E70AB" w:rsidP="002E70AB">
      <w:pPr>
        <w:keepNext/>
        <w:keepLines/>
        <w:spacing w:before="480" w:after="0"/>
        <w:outlineLvl w:val="0"/>
        <w:rPr>
          <w:rFonts w:ascii="Cambria" w:eastAsia="Times New Roman" w:hAnsi="Cambria" w:cs="Times New Roman"/>
          <w:b/>
          <w:bCs/>
          <w:i/>
          <w:iCs/>
          <w:color w:val="365F91"/>
          <w:sz w:val="28"/>
        </w:rPr>
      </w:pPr>
      <w:bookmarkStart w:id="3" w:name="_Toc87446221"/>
      <w:bookmarkStart w:id="4" w:name="_Toc92285431"/>
      <w:r w:rsidRPr="002E70AB">
        <w:rPr>
          <w:rFonts w:ascii="Cambria" w:eastAsia="Times New Roman" w:hAnsi="Cambria" w:cs="Times New Roman"/>
          <w:b/>
          <w:bCs/>
          <w:color w:val="365F91"/>
          <w:sz w:val="28"/>
        </w:rPr>
        <w:lastRenderedPageBreak/>
        <w:t>Operations documentation</w:t>
      </w:r>
      <w:bookmarkEnd w:id="3"/>
      <w:bookmarkEnd w:id="4"/>
    </w:p>
    <w:p w:rsidR="002E70AB" w:rsidRPr="002E70AB" w:rsidRDefault="002E70AB" w:rsidP="002E70AB">
      <w:pPr>
        <w:shd w:val="clear" w:color="auto" w:fill="FFFFFF"/>
        <w:spacing w:before="40" w:after="0" w:line="240" w:lineRule="auto"/>
        <w:ind w:left="320"/>
        <w:rPr>
          <w:rFonts w:ascii="Helvetica" w:eastAsia="Times New Roman" w:hAnsi="Helvetica" w:cs="Helvetica"/>
          <w:color w:val="596169"/>
          <w:sz w:val="16"/>
          <w:szCs w:val="16"/>
        </w:rPr>
      </w:pPr>
    </w:p>
    <w:p w:rsidR="002E70AB" w:rsidRPr="002E70AB" w:rsidRDefault="00605CBA" w:rsidP="002E70AB">
      <w:pPr>
        <w:shd w:val="clear" w:color="auto" w:fill="FFFFFF"/>
        <w:spacing w:before="40" w:after="0" w:line="240" w:lineRule="auto"/>
        <w:ind w:left="320"/>
        <w:rPr>
          <w:rFonts w:ascii="Helvetica" w:eastAsia="Times New Roman" w:hAnsi="Helvetica" w:cs="Helvetica"/>
          <w:color w:val="596169"/>
          <w:sz w:val="16"/>
          <w:szCs w:val="16"/>
        </w:rPr>
      </w:pPr>
      <w:r>
        <w:rPr>
          <w:rFonts w:ascii="Helvetica" w:eastAsia="Times New Roman" w:hAnsi="Helvetica" w:cs="Helvetica"/>
          <w:color w:val="596169"/>
          <w:sz w:val="16"/>
          <w:szCs w:val="16"/>
        </w:rPr>
        <w:t>&lt;TODO  start -  Delete these lines in the final version&gt;</w:t>
      </w:r>
      <w:r w:rsidR="002E70AB" w:rsidRPr="002E70AB">
        <w:rPr>
          <w:rFonts w:ascii="Helvetica" w:eastAsia="Times New Roman" w:hAnsi="Helvetica" w:cs="Helvetica"/>
          <w:color w:val="596169"/>
          <w:sz w:val="16"/>
          <w:szCs w:val="16"/>
        </w:rPr>
        <w:t>This is usually a description of the dependencies that your system is involved with, references to backup procedures, troubleshooting guidelines, etc. Your operations department likely has a standard format for this type of documentation.</w:t>
      </w:r>
      <w:r w:rsidRPr="00605CBA">
        <w:rPr>
          <w:rFonts w:ascii="Helvetica" w:eastAsia="Times New Roman" w:hAnsi="Helvetica" w:cs="Helvetica"/>
          <w:color w:val="596169"/>
          <w:sz w:val="16"/>
          <w:szCs w:val="16"/>
        </w:rPr>
        <w:t xml:space="preserve"> </w:t>
      </w:r>
      <w:r>
        <w:rPr>
          <w:rFonts w:ascii="Helvetica" w:eastAsia="Times New Roman" w:hAnsi="Helvetica" w:cs="Helvetica"/>
          <w:color w:val="596169"/>
          <w:sz w:val="16"/>
          <w:szCs w:val="16"/>
        </w:rPr>
        <w:t>&lt;</w:t>
      </w:r>
      <w:proofErr w:type="gramStart"/>
      <w:r>
        <w:rPr>
          <w:rFonts w:ascii="Helvetica" w:eastAsia="Times New Roman" w:hAnsi="Helvetica" w:cs="Helvetica"/>
          <w:color w:val="596169"/>
          <w:sz w:val="16"/>
          <w:szCs w:val="16"/>
        </w:rPr>
        <w:t>TODO  End</w:t>
      </w:r>
      <w:proofErr w:type="gramEnd"/>
      <w:r>
        <w:rPr>
          <w:rFonts w:ascii="Helvetica" w:eastAsia="Times New Roman" w:hAnsi="Helvetica" w:cs="Helvetica"/>
          <w:color w:val="596169"/>
          <w:sz w:val="16"/>
          <w:szCs w:val="16"/>
        </w:rPr>
        <w:t>&gt;</w:t>
      </w:r>
    </w:p>
    <w:p w:rsidR="00605CBA" w:rsidRDefault="00605CBA" w:rsidP="00605CBA">
      <w:pPr>
        <w:shd w:val="clear" w:color="auto" w:fill="FFFFFF"/>
        <w:spacing w:before="40" w:after="0" w:line="240" w:lineRule="auto"/>
        <w:rPr>
          <w:rFonts w:ascii="Helvetica" w:eastAsia="Times New Roman" w:hAnsi="Helvetica" w:cs="Helvetica"/>
          <w:b/>
          <w:bCs/>
          <w:color w:val="596169"/>
          <w:sz w:val="16"/>
        </w:rPr>
      </w:pPr>
    </w:p>
    <w:p w:rsidR="006F4E94" w:rsidRDefault="006F4E94" w:rsidP="00605CBA">
      <w:pPr>
        <w:shd w:val="clear" w:color="auto" w:fill="FFFFFF"/>
        <w:spacing w:before="40" w:after="0" w:line="240" w:lineRule="auto"/>
        <w:rPr>
          <w:rFonts w:ascii="Helvetica" w:eastAsia="Times New Roman" w:hAnsi="Helvetica" w:cs="Helvetica"/>
          <w:b/>
          <w:bCs/>
          <w:color w:val="596169"/>
          <w:sz w:val="16"/>
        </w:rPr>
      </w:pPr>
      <w:r>
        <w:rPr>
          <w:rFonts w:ascii="Helvetica" w:eastAsia="Times New Roman" w:hAnsi="Helvetica" w:cs="Helvetica"/>
          <w:b/>
          <w:bCs/>
          <w:color w:val="596169"/>
          <w:sz w:val="16"/>
        </w:rPr>
        <w:t xml:space="preserve">Provide </w:t>
      </w:r>
      <w:proofErr w:type="spellStart"/>
      <w:r>
        <w:rPr>
          <w:rFonts w:ascii="Helvetica" w:eastAsia="Times New Roman" w:hAnsi="Helvetica" w:cs="Helvetica"/>
          <w:b/>
          <w:bCs/>
          <w:color w:val="596169"/>
          <w:sz w:val="16"/>
        </w:rPr>
        <w:t>Github</w:t>
      </w:r>
      <w:proofErr w:type="spellEnd"/>
      <w:r>
        <w:rPr>
          <w:rFonts w:ascii="Helvetica" w:eastAsia="Times New Roman" w:hAnsi="Helvetica" w:cs="Helvetica"/>
          <w:b/>
          <w:bCs/>
          <w:color w:val="596169"/>
          <w:sz w:val="16"/>
        </w:rPr>
        <w:t xml:space="preserve"> commands here</w:t>
      </w:r>
    </w:p>
    <w:p w:rsidR="006F4E94" w:rsidRDefault="006F4E94" w:rsidP="00605CBA">
      <w:pPr>
        <w:shd w:val="clear" w:color="auto" w:fill="FFFFFF"/>
        <w:spacing w:before="40" w:after="0" w:line="240" w:lineRule="auto"/>
        <w:rPr>
          <w:rFonts w:ascii="Helvetica" w:eastAsia="Times New Roman" w:hAnsi="Helvetica" w:cs="Helvetica"/>
          <w:b/>
          <w:bCs/>
          <w:color w:val="596169"/>
          <w:sz w:val="16"/>
        </w:rPr>
      </w:pPr>
    </w:p>
    <w:p w:rsidR="006F4E94" w:rsidRDefault="006F4E94" w:rsidP="00605CBA">
      <w:pPr>
        <w:shd w:val="clear" w:color="auto" w:fill="FFFFFF"/>
        <w:spacing w:before="40" w:after="0" w:line="240" w:lineRule="auto"/>
        <w:rPr>
          <w:rFonts w:ascii="Helvetica" w:eastAsia="Times New Roman" w:hAnsi="Helvetica" w:cs="Helvetica"/>
          <w:b/>
          <w:bCs/>
          <w:color w:val="596169"/>
          <w:sz w:val="16"/>
        </w:rPr>
      </w:pPr>
      <w:r>
        <w:rPr>
          <w:rFonts w:ascii="Helvetica" w:eastAsia="Times New Roman" w:hAnsi="Helvetica" w:cs="Helvetica"/>
          <w:b/>
          <w:bCs/>
          <w:color w:val="596169"/>
          <w:sz w:val="16"/>
        </w:rPr>
        <w:t xml:space="preserve">Provide </w:t>
      </w:r>
      <w:proofErr w:type="spellStart"/>
      <w:r>
        <w:rPr>
          <w:rFonts w:ascii="Helvetica" w:eastAsia="Times New Roman" w:hAnsi="Helvetica" w:cs="Helvetica"/>
          <w:b/>
          <w:bCs/>
          <w:color w:val="596169"/>
          <w:sz w:val="16"/>
        </w:rPr>
        <w:t>Jira</w:t>
      </w:r>
      <w:proofErr w:type="spellEnd"/>
      <w:r>
        <w:rPr>
          <w:rFonts w:ascii="Helvetica" w:eastAsia="Times New Roman" w:hAnsi="Helvetica" w:cs="Helvetica"/>
          <w:b/>
          <w:bCs/>
          <w:color w:val="596169"/>
          <w:sz w:val="16"/>
        </w:rPr>
        <w:t xml:space="preserve"> link here</w:t>
      </w:r>
    </w:p>
    <w:p w:rsidR="006F4E94" w:rsidRDefault="006F4E94" w:rsidP="00605CBA">
      <w:pPr>
        <w:shd w:val="clear" w:color="auto" w:fill="FFFFFF"/>
        <w:spacing w:before="40" w:after="0" w:line="240" w:lineRule="auto"/>
        <w:rPr>
          <w:rFonts w:ascii="Helvetica" w:eastAsia="Times New Roman" w:hAnsi="Helvetica" w:cs="Helvetica"/>
          <w:b/>
          <w:bCs/>
          <w:color w:val="596169"/>
          <w:sz w:val="16"/>
        </w:rPr>
      </w:pPr>
    </w:p>
    <w:p w:rsidR="004D3CB0" w:rsidRDefault="004D3CB0" w:rsidP="00605CBA">
      <w:pPr>
        <w:shd w:val="clear" w:color="auto" w:fill="FFFFFF"/>
        <w:spacing w:before="40" w:after="0" w:line="240" w:lineRule="auto"/>
        <w:rPr>
          <w:rFonts w:ascii="Helvetica" w:eastAsia="Times New Roman" w:hAnsi="Helvetica" w:cs="Helvetica"/>
          <w:b/>
          <w:bCs/>
          <w:color w:val="596169"/>
          <w:sz w:val="16"/>
        </w:rPr>
      </w:pPr>
      <w:r>
        <w:rPr>
          <w:rFonts w:ascii="Helvetica" w:eastAsia="Times New Roman" w:hAnsi="Helvetica" w:cs="Helvetica"/>
          <w:b/>
          <w:bCs/>
          <w:color w:val="596169"/>
          <w:sz w:val="16"/>
        </w:rPr>
        <w:t>Steps to use the application</w:t>
      </w:r>
    </w:p>
    <w:p w:rsidR="00605CBA" w:rsidRDefault="00605CBA" w:rsidP="00605CBA">
      <w:pPr>
        <w:shd w:val="clear" w:color="auto" w:fill="FFFFFF"/>
        <w:spacing w:before="40" w:after="0" w:line="240" w:lineRule="auto"/>
        <w:rPr>
          <w:rFonts w:ascii="Helvetica" w:eastAsia="Times New Roman" w:hAnsi="Helvetica" w:cs="Helvetica"/>
          <w:b/>
          <w:bCs/>
          <w:color w:val="596169"/>
          <w:sz w:val="16"/>
        </w:rPr>
      </w:pPr>
    </w:p>
    <w:p w:rsidR="002E70AB" w:rsidRPr="002E70AB" w:rsidRDefault="002E70AB" w:rsidP="00605CBA">
      <w:pPr>
        <w:shd w:val="clear" w:color="auto" w:fill="FFFFFF"/>
        <w:spacing w:before="40" w:after="0" w:line="240" w:lineRule="auto"/>
        <w:rPr>
          <w:rFonts w:ascii="Helvetica" w:eastAsia="Times New Roman" w:hAnsi="Helvetica" w:cs="Helvetica"/>
          <w:b/>
          <w:bCs/>
          <w:color w:val="596169"/>
          <w:sz w:val="16"/>
        </w:rPr>
      </w:pPr>
      <w:r w:rsidRPr="002E70AB">
        <w:rPr>
          <w:rFonts w:ascii="Helvetica" w:eastAsia="Times New Roman" w:hAnsi="Helvetica" w:cs="Helvetica"/>
          <w:b/>
          <w:bCs/>
          <w:color w:val="596169"/>
          <w:sz w:val="16"/>
        </w:rPr>
        <w:br w:type="page"/>
      </w:r>
    </w:p>
    <w:p w:rsidR="002E70AB" w:rsidRPr="002E70AB" w:rsidRDefault="00802D2D" w:rsidP="002E70AB">
      <w:pPr>
        <w:keepNext/>
        <w:keepLines/>
        <w:spacing w:before="480" w:after="0"/>
        <w:outlineLvl w:val="0"/>
        <w:rPr>
          <w:rFonts w:ascii="Cambria" w:eastAsia="Times New Roman" w:hAnsi="Cambria" w:cs="Times New Roman"/>
          <w:b/>
          <w:bCs/>
          <w:iCs/>
          <w:color w:val="365F91"/>
          <w:sz w:val="28"/>
        </w:rPr>
      </w:pPr>
      <w:hyperlink r:id="rId10" w:history="1">
        <w:bookmarkStart w:id="5" w:name="_Toc87446222"/>
        <w:bookmarkStart w:id="6" w:name="_Toc92285432"/>
        <w:r w:rsidR="002E70AB" w:rsidRPr="002E70AB">
          <w:rPr>
            <w:rFonts w:ascii="Cambria" w:eastAsia="Times New Roman" w:hAnsi="Cambria" w:cs="Times New Roman"/>
            <w:b/>
            <w:bCs/>
            <w:iCs/>
            <w:color w:val="365F91"/>
            <w:sz w:val="28"/>
            <w:szCs w:val="28"/>
          </w:rPr>
          <w:t>Requirements documents</w:t>
        </w:r>
        <w:bookmarkEnd w:id="5"/>
        <w:bookmarkEnd w:id="6"/>
      </w:hyperlink>
    </w:p>
    <w:p w:rsidR="002E70AB" w:rsidRPr="002E70AB" w:rsidRDefault="002E70AB" w:rsidP="002E70AB">
      <w:pPr>
        <w:shd w:val="clear" w:color="auto" w:fill="FFFFFF"/>
        <w:spacing w:before="40" w:after="0" w:line="240" w:lineRule="auto"/>
        <w:ind w:left="320"/>
        <w:rPr>
          <w:rFonts w:ascii="Helvetica" w:eastAsia="Times New Roman" w:hAnsi="Helvetica" w:cs="Helvetica"/>
          <w:color w:val="596169"/>
          <w:sz w:val="16"/>
          <w:szCs w:val="16"/>
        </w:rPr>
      </w:pPr>
    </w:p>
    <w:p w:rsidR="002E70AB" w:rsidRPr="002E70AB" w:rsidRDefault="002E70AB" w:rsidP="002E70AB">
      <w:pPr>
        <w:shd w:val="clear" w:color="auto" w:fill="FFFFFF"/>
        <w:spacing w:before="40" w:after="0" w:line="240" w:lineRule="auto"/>
        <w:ind w:left="320"/>
        <w:rPr>
          <w:rFonts w:ascii="Helvetica" w:eastAsia="Times New Roman" w:hAnsi="Helvetica" w:cs="Helvetica"/>
          <w:color w:val="596169"/>
          <w:sz w:val="16"/>
          <w:szCs w:val="16"/>
        </w:rPr>
      </w:pPr>
      <w:r w:rsidRPr="002E70AB">
        <w:rPr>
          <w:rFonts w:ascii="Helvetica" w:eastAsia="Times New Roman" w:hAnsi="Helvetica" w:cs="Helvetica"/>
          <w:color w:val="596169"/>
          <w:sz w:val="16"/>
          <w:szCs w:val="16"/>
        </w:rPr>
        <w:t xml:space="preserve"> It's an overview of what the system does, including use cases, user stories, or essential user interface prototypes, etc. Aim to capture the requirements as executable specs.</w:t>
      </w:r>
    </w:p>
    <w:p w:rsidR="002E70AB" w:rsidRPr="002E70AB" w:rsidRDefault="002E70AB" w:rsidP="002E70AB">
      <w:pPr>
        <w:shd w:val="clear" w:color="auto" w:fill="FFFFFF"/>
        <w:spacing w:before="40" w:after="0" w:line="240" w:lineRule="auto"/>
        <w:ind w:left="320"/>
        <w:rPr>
          <w:rFonts w:ascii="Helvetica" w:eastAsia="Times New Roman" w:hAnsi="Helvetica" w:cs="Helvetica"/>
          <w:b/>
          <w:bCs/>
          <w:color w:val="596169"/>
          <w:sz w:val="16"/>
        </w:rPr>
      </w:pPr>
    </w:p>
    <w:p w:rsidR="002E70AB" w:rsidRPr="002E70AB" w:rsidRDefault="002E70AB" w:rsidP="002E70AB">
      <w:pPr>
        <w:rPr>
          <w:rFonts w:ascii="Helvetica" w:eastAsia="Times New Roman" w:hAnsi="Helvetica" w:cs="Helvetica"/>
          <w:b/>
          <w:bCs/>
          <w:color w:val="596169"/>
          <w:sz w:val="16"/>
        </w:rPr>
      </w:pPr>
      <w:r w:rsidRPr="002E70AB">
        <w:rPr>
          <w:rFonts w:ascii="Helvetica" w:eastAsia="Calibri" w:hAnsi="Helvetica" w:cs="Helvetica"/>
          <w:b/>
          <w:bCs/>
          <w:color w:val="596169"/>
          <w:sz w:val="16"/>
        </w:rPr>
        <w:br w:type="page"/>
      </w:r>
    </w:p>
    <w:p w:rsidR="002E70AB" w:rsidRPr="002E70AB" w:rsidRDefault="002E70AB" w:rsidP="002E70AB">
      <w:pPr>
        <w:keepNext/>
        <w:keepLines/>
        <w:spacing w:before="480" w:after="0"/>
        <w:outlineLvl w:val="0"/>
        <w:rPr>
          <w:rFonts w:ascii="Cambria" w:eastAsia="Times New Roman" w:hAnsi="Cambria" w:cs="Times New Roman"/>
          <w:b/>
          <w:bCs/>
          <w:i/>
          <w:iCs/>
          <w:color w:val="365F91"/>
          <w:sz w:val="28"/>
        </w:rPr>
      </w:pPr>
      <w:bookmarkStart w:id="7" w:name="_Toc87446223"/>
      <w:bookmarkStart w:id="8" w:name="_Toc92285433"/>
      <w:r w:rsidRPr="002E70AB">
        <w:rPr>
          <w:rFonts w:ascii="Cambria" w:eastAsia="Times New Roman" w:hAnsi="Cambria" w:cs="Times New Roman"/>
          <w:b/>
          <w:bCs/>
          <w:color w:val="365F91"/>
          <w:sz w:val="28"/>
        </w:rPr>
        <w:lastRenderedPageBreak/>
        <w:t>Support documentation</w:t>
      </w:r>
      <w:bookmarkEnd w:id="7"/>
      <w:bookmarkEnd w:id="8"/>
    </w:p>
    <w:p w:rsidR="002E70AB" w:rsidRPr="002E70AB" w:rsidRDefault="002E70AB" w:rsidP="002E70AB">
      <w:pPr>
        <w:shd w:val="clear" w:color="auto" w:fill="FFFFFF"/>
        <w:spacing w:before="40" w:after="0" w:line="240" w:lineRule="auto"/>
        <w:ind w:left="320"/>
        <w:rPr>
          <w:rFonts w:ascii="Helvetica" w:eastAsia="Times New Roman" w:hAnsi="Helvetica" w:cs="Helvetica"/>
          <w:color w:val="596169"/>
          <w:sz w:val="16"/>
        </w:rPr>
      </w:pPr>
      <w:r w:rsidRPr="002E70AB">
        <w:rPr>
          <w:rFonts w:ascii="Helvetica" w:eastAsia="Times New Roman" w:hAnsi="Helvetica" w:cs="Helvetica"/>
          <w:color w:val="596169"/>
          <w:sz w:val="16"/>
          <w:szCs w:val="16"/>
        </w:rPr>
        <w:t>This includes the training materials specific to support staff, trouble-shooting guides, etc. Like the operations department, the support team may have standard templates or examples that you can work from.</w:t>
      </w:r>
    </w:p>
    <w:p w:rsidR="002E70AB" w:rsidRPr="002E70AB" w:rsidRDefault="002E70AB" w:rsidP="002E70AB">
      <w:pPr>
        <w:rPr>
          <w:rFonts w:ascii="Helvetica" w:eastAsia="Times New Roman" w:hAnsi="Helvetica" w:cs="Helvetica"/>
          <w:b/>
          <w:bCs/>
          <w:color w:val="596169"/>
          <w:sz w:val="16"/>
        </w:rPr>
      </w:pPr>
      <w:r w:rsidRPr="002E70AB">
        <w:rPr>
          <w:rFonts w:ascii="Helvetica" w:eastAsia="Calibri" w:hAnsi="Helvetica" w:cs="Helvetica"/>
          <w:b/>
          <w:bCs/>
          <w:color w:val="596169"/>
          <w:sz w:val="16"/>
        </w:rPr>
        <w:br w:type="page"/>
      </w:r>
    </w:p>
    <w:p w:rsidR="002E70AB" w:rsidRPr="002E70AB" w:rsidRDefault="002E70AB" w:rsidP="002E70AB">
      <w:pPr>
        <w:keepNext/>
        <w:keepLines/>
        <w:spacing w:before="480" w:after="0"/>
        <w:outlineLvl w:val="0"/>
        <w:rPr>
          <w:rFonts w:ascii="Cambria" w:eastAsia="Times New Roman" w:hAnsi="Cambria" w:cs="Times New Roman"/>
          <w:b/>
          <w:bCs/>
          <w:i/>
          <w:iCs/>
          <w:color w:val="365F91"/>
          <w:sz w:val="28"/>
        </w:rPr>
      </w:pPr>
      <w:bookmarkStart w:id="9" w:name="_Toc87446224"/>
      <w:bookmarkStart w:id="10" w:name="_Toc92285434"/>
      <w:r w:rsidRPr="002E70AB">
        <w:rPr>
          <w:rFonts w:ascii="Cambria" w:eastAsia="Times New Roman" w:hAnsi="Cambria" w:cs="Times New Roman"/>
          <w:b/>
          <w:bCs/>
          <w:color w:val="365F91"/>
          <w:sz w:val="28"/>
        </w:rPr>
        <w:lastRenderedPageBreak/>
        <w:t>System documentation</w:t>
      </w:r>
      <w:bookmarkEnd w:id="9"/>
      <w:bookmarkEnd w:id="10"/>
    </w:p>
    <w:p w:rsidR="002E70AB" w:rsidRPr="002E70AB" w:rsidRDefault="002E70AB" w:rsidP="002E70AB">
      <w:pPr>
        <w:shd w:val="clear" w:color="auto" w:fill="FFFFFF"/>
        <w:spacing w:before="40" w:after="0" w:line="240" w:lineRule="auto"/>
        <w:ind w:left="320"/>
        <w:rPr>
          <w:rFonts w:ascii="Helvetica" w:eastAsia="Times New Roman" w:hAnsi="Helvetica" w:cs="Helvetica"/>
          <w:color w:val="596169"/>
          <w:sz w:val="16"/>
          <w:szCs w:val="16"/>
        </w:rPr>
      </w:pPr>
    </w:p>
    <w:p w:rsidR="002E70AB" w:rsidRPr="002E70AB" w:rsidRDefault="002E70AB" w:rsidP="002E70AB">
      <w:pPr>
        <w:shd w:val="clear" w:color="auto" w:fill="FFFFFF"/>
        <w:spacing w:before="40" w:after="0" w:line="240" w:lineRule="auto"/>
        <w:ind w:left="320"/>
        <w:rPr>
          <w:rFonts w:ascii="Helvetica" w:eastAsia="Times New Roman" w:hAnsi="Helvetica" w:cs="Helvetica"/>
          <w:color w:val="596169"/>
          <w:sz w:val="16"/>
          <w:szCs w:val="16"/>
        </w:rPr>
      </w:pPr>
      <w:r w:rsidRPr="002E70AB">
        <w:rPr>
          <w:rFonts w:ascii="Helvetica" w:eastAsia="Times New Roman" w:hAnsi="Helvetica" w:cs="Helvetica"/>
          <w:color w:val="596169"/>
          <w:sz w:val="16"/>
          <w:szCs w:val="16"/>
        </w:rPr>
        <w:t>Provide an overview of the system, including technical architecture, business architecture, and high-level requirements. It helps ensure that if the development team leaves, critical information is left behind.</w:t>
      </w:r>
    </w:p>
    <w:p w:rsidR="002E70AB" w:rsidRPr="002E70AB" w:rsidRDefault="002E70AB" w:rsidP="002E70AB">
      <w:pPr>
        <w:shd w:val="clear" w:color="auto" w:fill="FFFFFF"/>
        <w:spacing w:before="40" w:after="0" w:line="240" w:lineRule="auto"/>
        <w:ind w:left="320"/>
        <w:rPr>
          <w:rFonts w:ascii="Helvetica" w:eastAsia="Times New Roman" w:hAnsi="Helvetica" w:cs="Helvetica"/>
          <w:b/>
          <w:bCs/>
          <w:color w:val="596169"/>
          <w:sz w:val="16"/>
        </w:rPr>
      </w:pPr>
    </w:p>
    <w:p w:rsidR="002E70AB" w:rsidRPr="002E70AB" w:rsidRDefault="002E70AB" w:rsidP="002E70AB">
      <w:pPr>
        <w:rPr>
          <w:rFonts w:ascii="Helvetica" w:eastAsia="Times New Roman" w:hAnsi="Helvetica" w:cs="Helvetica"/>
          <w:b/>
          <w:bCs/>
          <w:color w:val="596169"/>
          <w:sz w:val="16"/>
        </w:rPr>
      </w:pPr>
      <w:r w:rsidRPr="002E70AB">
        <w:rPr>
          <w:rFonts w:ascii="Helvetica" w:eastAsia="Calibri" w:hAnsi="Helvetica" w:cs="Helvetica"/>
          <w:b/>
          <w:bCs/>
          <w:color w:val="596169"/>
          <w:sz w:val="16"/>
        </w:rPr>
        <w:br w:type="page"/>
      </w:r>
    </w:p>
    <w:p w:rsidR="002E70AB" w:rsidRPr="002E70AB" w:rsidRDefault="002E70AB" w:rsidP="002E70AB">
      <w:pPr>
        <w:keepNext/>
        <w:keepLines/>
        <w:spacing w:before="480" w:after="0"/>
        <w:outlineLvl w:val="0"/>
        <w:rPr>
          <w:rFonts w:ascii="Cambria" w:eastAsia="Times New Roman" w:hAnsi="Cambria" w:cs="Times New Roman"/>
          <w:b/>
          <w:bCs/>
          <w:i/>
          <w:iCs/>
          <w:color w:val="365F91"/>
          <w:sz w:val="28"/>
        </w:rPr>
      </w:pPr>
      <w:bookmarkStart w:id="11" w:name="_Toc87446225"/>
      <w:bookmarkStart w:id="12" w:name="_Toc92285435"/>
      <w:r w:rsidRPr="002E70AB">
        <w:rPr>
          <w:rFonts w:ascii="Cambria" w:eastAsia="Times New Roman" w:hAnsi="Cambria" w:cs="Times New Roman"/>
          <w:b/>
          <w:bCs/>
          <w:color w:val="365F91"/>
          <w:sz w:val="28"/>
        </w:rPr>
        <w:lastRenderedPageBreak/>
        <w:t>User documentation</w:t>
      </w:r>
      <w:bookmarkEnd w:id="11"/>
      <w:bookmarkEnd w:id="12"/>
    </w:p>
    <w:p w:rsidR="002E70AB" w:rsidRPr="002E70AB" w:rsidRDefault="002E70AB" w:rsidP="002E70AB">
      <w:pPr>
        <w:shd w:val="clear" w:color="auto" w:fill="FFFFFF"/>
        <w:spacing w:before="40" w:after="0" w:line="240" w:lineRule="auto"/>
        <w:rPr>
          <w:rFonts w:ascii="Helvetica" w:eastAsia="Times New Roman" w:hAnsi="Helvetica" w:cs="Helvetica"/>
          <w:color w:val="596169"/>
          <w:sz w:val="16"/>
          <w:szCs w:val="16"/>
        </w:rPr>
      </w:pPr>
      <w:proofErr w:type="gramStart"/>
      <w:r w:rsidRPr="002E70AB">
        <w:rPr>
          <w:rFonts w:ascii="Helvetica" w:eastAsia="Times New Roman" w:hAnsi="Helvetica" w:cs="Helvetica"/>
          <w:color w:val="596169"/>
          <w:sz w:val="16"/>
          <w:szCs w:val="16"/>
        </w:rPr>
        <w:t>t</w:t>
      </w:r>
      <w:proofErr w:type="gramEnd"/>
      <w:r w:rsidRPr="002E70AB">
        <w:rPr>
          <w:rFonts w:ascii="Helvetica" w:eastAsia="Times New Roman" w:hAnsi="Helvetica" w:cs="Helvetica"/>
          <w:color w:val="596169"/>
          <w:sz w:val="16"/>
          <w:szCs w:val="16"/>
        </w:rPr>
        <w:t xml:space="preserve"> includes reference manuals and support guides for the users. Keep it simple and easy to understand. </w:t>
      </w:r>
      <w:proofErr w:type="gramStart"/>
      <w:r w:rsidRPr="002E70AB">
        <w:rPr>
          <w:rFonts w:ascii="Helvetica" w:eastAsia="Times New Roman" w:hAnsi="Helvetica" w:cs="Helvetica"/>
          <w:color w:val="596169"/>
          <w:sz w:val="16"/>
          <w:szCs w:val="16"/>
        </w:rPr>
        <w:t>the</w:t>
      </w:r>
      <w:proofErr w:type="gramEnd"/>
      <w:r w:rsidRPr="002E70AB">
        <w:rPr>
          <w:rFonts w:ascii="Helvetica" w:eastAsia="Times New Roman" w:hAnsi="Helvetica" w:cs="Helvetica"/>
          <w:color w:val="596169"/>
          <w:sz w:val="16"/>
          <w:szCs w:val="16"/>
        </w:rPr>
        <w:t xml:space="preserve"> solution design is flawed if you need to extensively train your users on how to use it.</w:t>
      </w:r>
    </w:p>
    <w:p w:rsidR="002E70AB" w:rsidRPr="002E70AB" w:rsidRDefault="002E70AB" w:rsidP="002E70AB">
      <w:pPr>
        <w:rPr>
          <w:rFonts w:ascii="Calibri" w:eastAsia="Calibri" w:hAnsi="Calibri" w:cs="Times New Roman"/>
        </w:rPr>
      </w:pPr>
    </w:p>
    <w:p w:rsidR="002E70AB" w:rsidRDefault="002E70AB" w:rsidP="006605B1"/>
    <w:p w:rsidR="002E70AB" w:rsidRDefault="002E70AB">
      <w:pPr>
        <w:spacing w:after="160" w:line="259" w:lineRule="auto"/>
      </w:pPr>
      <w:r>
        <w:br w:type="page"/>
      </w:r>
    </w:p>
    <w:p w:rsidR="00C5093B" w:rsidRPr="006605B1" w:rsidRDefault="00C5093B" w:rsidP="006605B1">
      <w:proofErr w:type="spellStart"/>
      <w:proofErr w:type="gramStart"/>
      <w:r>
        <w:lastRenderedPageBreak/>
        <w:t>es</w:t>
      </w:r>
      <w:proofErr w:type="spellEnd"/>
      <w:proofErr w:type="gramEnd"/>
    </w:p>
    <w:sectPr w:rsidR="00C5093B" w:rsidRPr="006605B1" w:rsidSect="00B979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F63D0"/>
    <w:multiLevelType w:val="hybridMultilevel"/>
    <w:tmpl w:val="D264D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432F22"/>
    <w:multiLevelType w:val="hybridMultilevel"/>
    <w:tmpl w:val="C338C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D77820"/>
    <w:multiLevelType w:val="hybridMultilevel"/>
    <w:tmpl w:val="84181FDE"/>
    <w:lvl w:ilvl="0" w:tplc="04090001">
      <w:start w:val="1"/>
      <w:numFmt w:val="bullet"/>
      <w:lvlText w:val=""/>
      <w:lvlJc w:val="left"/>
      <w:pPr>
        <w:ind w:left="3590" w:hanging="360"/>
      </w:pPr>
      <w:rPr>
        <w:rFonts w:ascii="Symbol" w:hAnsi="Symbol" w:hint="default"/>
      </w:rPr>
    </w:lvl>
    <w:lvl w:ilvl="1" w:tplc="04090003" w:tentative="1">
      <w:start w:val="1"/>
      <w:numFmt w:val="bullet"/>
      <w:lvlText w:val="o"/>
      <w:lvlJc w:val="left"/>
      <w:pPr>
        <w:ind w:left="4310" w:hanging="360"/>
      </w:pPr>
      <w:rPr>
        <w:rFonts w:ascii="Courier New" w:hAnsi="Courier New" w:cs="Courier New" w:hint="default"/>
      </w:rPr>
    </w:lvl>
    <w:lvl w:ilvl="2" w:tplc="04090005" w:tentative="1">
      <w:start w:val="1"/>
      <w:numFmt w:val="bullet"/>
      <w:lvlText w:val=""/>
      <w:lvlJc w:val="left"/>
      <w:pPr>
        <w:ind w:left="5030" w:hanging="360"/>
      </w:pPr>
      <w:rPr>
        <w:rFonts w:ascii="Wingdings" w:hAnsi="Wingdings" w:hint="default"/>
      </w:rPr>
    </w:lvl>
    <w:lvl w:ilvl="3" w:tplc="04090001" w:tentative="1">
      <w:start w:val="1"/>
      <w:numFmt w:val="bullet"/>
      <w:lvlText w:val=""/>
      <w:lvlJc w:val="left"/>
      <w:pPr>
        <w:ind w:left="5750" w:hanging="360"/>
      </w:pPr>
      <w:rPr>
        <w:rFonts w:ascii="Symbol" w:hAnsi="Symbol" w:hint="default"/>
      </w:rPr>
    </w:lvl>
    <w:lvl w:ilvl="4" w:tplc="04090003" w:tentative="1">
      <w:start w:val="1"/>
      <w:numFmt w:val="bullet"/>
      <w:lvlText w:val="o"/>
      <w:lvlJc w:val="left"/>
      <w:pPr>
        <w:ind w:left="6470" w:hanging="360"/>
      </w:pPr>
      <w:rPr>
        <w:rFonts w:ascii="Courier New" w:hAnsi="Courier New" w:cs="Courier New" w:hint="default"/>
      </w:rPr>
    </w:lvl>
    <w:lvl w:ilvl="5" w:tplc="04090005" w:tentative="1">
      <w:start w:val="1"/>
      <w:numFmt w:val="bullet"/>
      <w:lvlText w:val=""/>
      <w:lvlJc w:val="left"/>
      <w:pPr>
        <w:ind w:left="7190" w:hanging="360"/>
      </w:pPr>
      <w:rPr>
        <w:rFonts w:ascii="Wingdings" w:hAnsi="Wingdings" w:hint="default"/>
      </w:rPr>
    </w:lvl>
    <w:lvl w:ilvl="6" w:tplc="04090001" w:tentative="1">
      <w:start w:val="1"/>
      <w:numFmt w:val="bullet"/>
      <w:lvlText w:val=""/>
      <w:lvlJc w:val="left"/>
      <w:pPr>
        <w:ind w:left="7910" w:hanging="360"/>
      </w:pPr>
      <w:rPr>
        <w:rFonts w:ascii="Symbol" w:hAnsi="Symbol" w:hint="default"/>
      </w:rPr>
    </w:lvl>
    <w:lvl w:ilvl="7" w:tplc="04090003" w:tentative="1">
      <w:start w:val="1"/>
      <w:numFmt w:val="bullet"/>
      <w:lvlText w:val="o"/>
      <w:lvlJc w:val="left"/>
      <w:pPr>
        <w:ind w:left="8630" w:hanging="360"/>
      </w:pPr>
      <w:rPr>
        <w:rFonts w:ascii="Courier New" w:hAnsi="Courier New" w:cs="Courier New" w:hint="default"/>
      </w:rPr>
    </w:lvl>
    <w:lvl w:ilvl="8" w:tplc="04090005" w:tentative="1">
      <w:start w:val="1"/>
      <w:numFmt w:val="bullet"/>
      <w:lvlText w:val=""/>
      <w:lvlJc w:val="left"/>
      <w:pPr>
        <w:ind w:left="9350" w:hanging="360"/>
      </w:pPr>
      <w:rPr>
        <w:rFonts w:ascii="Wingdings" w:hAnsi="Wingdings" w:hint="default"/>
      </w:rPr>
    </w:lvl>
  </w:abstractNum>
  <w:abstractNum w:abstractNumId="3">
    <w:nsid w:val="390406E9"/>
    <w:multiLevelType w:val="hybridMultilevel"/>
    <w:tmpl w:val="7F94A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9810AF"/>
    <w:multiLevelType w:val="hybridMultilevel"/>
    <w:tmpl w:val="61F089BC"/>
    <w:lvl w:ilvl="0" w:tplc="04090001">
      <w:start w:val="1"/>
      <w:numFmt w:val="bullet"/>
      <w:lvlText w:val=""/>
      <w:lvlJc w:val="left"/>
      <w:pPr>
        <w:ind w:left="3590" w:hanging="360"/>
      </w:pPr>
      <w:rPr>
        <w:rFonts w:ascii="Symbol" w:hAnsi="Symbol" w:hint="default"/>
      </w:rPr>
    </w:lvl>
    <w:lvl w:ilvl="1" w:tplc="04090003" w:tentative="1">
      <w:start w:val="1"/>
      <w:numFmt w:val="bullet"/>
      <w:lvlText w:val="o"/>
      <w:lvlJc w:val="left"/>
      <w:pPr>
        <w:ind w:left="4310" w:hanging="360"/>
      </w:pPr>
      <w:rPr>
        <w:rFonts w:ascii="Courier New" w:hAnsi="Courier New" w:cs="Courier New" w:hint="default"/>
      </w:rPr>
    </w:lvl>
    <w:lvl w:ilvl="2" w:tplc="04090005" w:tentative="1">
      <w:start w:val="1"/>
      <w:numFmt w:val="bullet"/>
      <w:lvlText w:val=""/>
      <w:lvlJc w:val="left"/>
      <w:pPr>
        <w:ind w:left="5030" w:hanging="360"/>
      </w:pPr>
      <w:rPr>
        <w:rFonts w:ascii="Wingdings" w:hAnsi="Wingdings" w:hint="default"/>
      </w:rPr>
    </w:lvl>
    <w:lvl w:ilvl="3" w:tplc="04090001" w:tentative="1">
      <w:start w:val="1"/>
      <w:numFmt w:val="bullet"/>
      <w:lvlText w:val=""/>
      <w:lvlJc w:val="left"/>
      <w:pPr>
        <w:ind w:left="5750" w:hanging="360"/>
      </w:pPr>
      <w:rPr>
        <w:rFonts w:ascii="Symbol" w:hAnsi="Symbol" w:hint="default"/>
      </w:rPr>
    </w:lvl>
    <w:lvl w:ilvl="4" w:tplc="04090003" w:tentative="1">
      <w:start w:val="1"/>
      <w:numFmt w:val="bullet"/>
      <w:lvlText w:val="o"/>
      <w:lvlJc w:val="left"/>
      <w:pPr>
        <w:ind w:left="6470" w:hanging="360"/>
      </w:pPr>
      <w:rPr>
        <w:rFonts w:ascii="Courier New" w:hAnsi="Courier New" w:cs="Courier New" w:hint="default"/>
      </w:rPr>
    </w:lvl>
    <w:lvl w:ilvl="5" w:tplc="04090005" w:tentative="1">
      <w:start w:val="1"/>
      <w:numFmt w:val="bullet"/>
      <w:lvlText w:val=""/>
      <w:lvlJc w:val="left"/>
      <w:pPr>
        <w:ind w:left="7190" w:hanging="360"/>
      </w:pPr>
      <w:rPr>
        <w:rFonts w:ascii="Wingdings" w:hAnsi="Wingdings" w:hint="default"/>
      </w:rPr>
    </w:lvl>
    <w:lvl w:ilvl="6" w:tplc="04090001" w:tentative="1">
      <w:start w:val="1"/>
      <w:numFmt w:val="bullet"/>
      <w:lvlText w:val=""/>
      <w:lvlJc w:val="left"/>
      <w:pPr>
        <w:ind w:left="7910" w:hanging="360"/>
      </w:pPr>
      <w:rPr>
        <w:rFonts w:ascii="Symbol" w:hAnsi="Symbol" w:hint="default"/>
      </w:rPr>
    </w:lvl>
    <w:lvl w:ilvl="7" w:tplc="04090003" w:tentative="1">
      <w:start w:val="1"/>
      <w:numFmt w:val="bullet"/>
      <w:lvlText w:val="o"/>
      <w:lvlJc w:val="left"/>
      <w:pPr>
        <w:ind w:left="8630" w:hanging="360"/>
      </w:pPr>
      <w:rPr>
        <w:rFonts w:ascii="Courier New" w:hAnsi="Courier New" w:cs="Courier New" w:hint="default"/>
      </w:rPr>
    </w:lvl>
    <w:lvl w:ilvl="8" w:tplc="04090005" w:tentative="1">
      <w:start w:val="1"/>
      <w:numFmt w:val="bullet"/>
      <w:lvlText w:val=""/>
      <w:lvlJc w:val="left"/>
      <w:pPr>
        <w:ind w:left="9350" w:hanging="360"/>
      </w:pPr>
      <w:rPr>
        <w:rFonts w:ascii="Wingdings" w:hAnsi="Wingdings" w:hint="default"/>
      </w:rPr>
    </w:lvl>
  </w:abstractNum>
  <w:abstractNum w:abstractNumId="5">
    <w:nsid w:val="66E10117"/>
    <w:multiLevelType w:val="multilevel"/>
    <w:tmpl w:val="BCD6F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E52D8F"/>
    <w:multiLevelType w:val="hybridMultilevel"/>
    <w:tmpl w:val="23CE2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6"/>
  </w:num>
  <w:num w:numId="5">
    <w:abstractNumId w:val="0"/>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24E20"/>
    <w:rsid w:val="00011D6B"/>
    <w:rsid w:val="001D7516"/>
    <w:rsid w:val="001E0615"/>
    <w:rsid w:val="002E267E"/>
    <w:rsid w:val="002E70AB"/>
    <w:rsid w:val="003B3890"/>
    <w:rsid w:val="003F209E"/>
    <w:rsid w:val="004D3CB0"/>
    <w:rsid w:val="00605CBA"/>
    <w:rsid w:val="006605B1"/>
    <w:rsid w:val="006F4E94"/>
    <w:rsid w:val="00730721"/>
    <w:rsid w:val="00802D2D"/>
    <w:rsid w:val="00894180"/>
    <w:rsid w:val="008A29C3"/>
    <w:rsid w:val="008A3DEA"/>
    <w:rsid w:val="00A15EC4"/>
    <w:rsid w:val="00AE613E"/>
    <w:rsid w:val="00B24E20"/>
    <w:rsid w:val="00B627EB"/>
    <w:rsid w:val="00B97927"/>
    <w:rsid w:val="00C47527"/>
    <w:rsid w:val="00C5093B"/>
    <w:rsid w:val="00D303E5"/>
    <w:rsid w:val="00DC1610"/>
    <w:rsid w:val="00F2389E"/>
    <w:rsid w:val="00F433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67E"/>
    <w:pPr>
      <w:spacing w:after="200" w:line="276" w:lineRule="auto"/>
    </w:pPr>
  </w:style>
  <w:style w:type="paragraph" w:styleId="Heading1">
    <w:name w:val="heading 1"/>
    <w:basedOn w:val="Normal"/>
    <w:next w:val="Normal"/>
    <w:link w:val="Heading1Char"/>
    <w:uiPriority w:val="9"/>
    <w:qFormat/>
    <w:rsid w:val="00B627E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E267E"/>
    <w:pPr>
      <w:spacing w:after="0" w:line="240" w:lineRule="auto"/>
    </w:pPr>
    <w:rPr>
      <w:rFonts w:eastAsiaTheme="minorEastAsia"/>
    </w:rPr>
  </w:style>
  <w:style w:type="character" w:customStyle="1" w:styleId="NoSpacingChar">
    <w:name w:val="No Spacing Char"/>
    <w:basedOn w:val="DefaultParagraphFont"/>
    <w:link w:val="NoSpacing"/>
    <w:uiPriority w:val="1"/>
    <w:rsid w:val="002E267E"/>
    <w:rPr>
      <w:rFonts w:eastAsiaTheme="minorEastAsia"/>
    </w:rPr>
  </w:style>
  <w:style w:type="paragraph" w:styleId="BalloonText">
    <w:name w:val="Balloon Text"/>
    <w:basedOn w:val="Normal"/>
    <w:link w:val="BalloonTextChar"/>
    <w:uiPriority w:val="99"/>
    <w:semiHidden/>
    <w:unhideWhenUsed/>
    <w:rsid w:val="002E26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67E"/>
    <w:rPr>
      <w:rFonts w:ascii="Tahoma" w:hAnsi="Tahoma" w:cs="Tahoma"/>
      <w:sz w:val="16"/>
      <w:szCs w:val="16"/>
    </w:rPr>
  </w:style>
  <w:style w:type="character" w:styleId="Hyperlink">
    <w:name w:val="Hyperlink"/>
    <w:basedOn w:val="DefaultParagraphFont"/>
    <w:uiPriority w:val="99"/>
    <w:unhideWhenUsed/>
    <w:rsid w:val="00B627EB"/>
    <w:rPr>
      <w:color w:val="0000FF"/>
      <w:u w:val="single"/>
    </w:rPr>
  </w:style>
  <w:style w:type="character" w:customStyle="1" w:styleId="Heading1Char">
    <w:name w:val="Heading 1 Char"/>
    <w:basedOn w:val="DefaultParagraphFont"/>
    <w:link w:val="Heading1"/>
    <w:uiPriority w:val="9"/>
    <w:rsid w:val="00B627EB"/>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semiHidden/>
    <w:unhideWhenUsed/>
    <w:qFormat/>
    <w:rsid w:val="00B627EB"/>
    <w:pPr>
      <w:outlineLvl w:val="9"/>
    </w:pPr>
  </w:style>
  <w:style w:type="paragraph" w:styleId="TOC1">
    <w:name w:val="toc 1"/>
    <w:basedOn w:val="Normal"/>
    <w:next w:val="Normal"/>
    <w:autoRedefine/>
    <w:uiPriority w:val="39"/>
    <w:unhideWhenUsed/>
    <w:rsid w:val="00B627EB"/>
    <w:pPr>
      <w:spacing w:after="100"/>
    </w:pPr>
  </w:style>
  <w:style w:type="paragraph" w:styleId="ListParagraph">
    <w:name w:val="List Paragraph"/>
    <w:basedOn w:val="Normal"/>
    <w:uiPriority w:val="34"/>
    <w:qFormat/>
    <w:rsid w:val="003B3890"/>
    <w:pPr>
      <w:ind w:left="720"/>
      <w:contextualSpacing/>
    </w:pPr>
  </w:style>
  <w:style w:type="table" w:styleId="TableGrid">
    <w:name w:val="Table Grid"/>
    <w:basedOn w:val="TableNormal"/>
    <w:uiPriority w:val="59"/>
    <w:rsid w:val="001E06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nuclino.com/articles/product-requirements-document" TargetMode="External"/><Relationship Id="rId4" Type="http://schemas.openxmlformats.org/officeDocument/2006/relationships/settings" Target="settings.xml"/><Relationship Id="rId9"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10174"/>
    <w:rsid w:val="000B515A"/>
    <w:rsid w:val="00410174"/>
    <w:rsid w:val="008A4A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A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E2C12577764AD1957CB30C110317E3">
    <w:name w:val="93E2C12577764AD1957CB30C110317E3"/>
    <w:rsid w:val="00410174"/>
  </w:style>
  <w:style w:type="paragraph" w:customStyle="1" w:styleId="3D97292BCB924D26A0885E664BDB3494">
    <w:name w:val="3D97292BCB924D26A0885E664BDB3494"/>
    <w:rsid w:val="0041017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2022-01-05T00:00:00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14</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Neelima Saraf</Company>
  <LinksUpToDate>false</LinksUpToDate>
  <CharactersWithSpaces>3698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Test Series</dc:title>
  <dc:subject>Multiple choice questions test for C# learners.</dc:subject>
  <dc:creator>Neelima Saraf</dc:creator>
  <cp:lastModifiedBy>Neelima Saraf</cp:lastModifiedBy>
  <cp:revision>22</cp:revision>
  <dcterms:created xsi:type="dcterms:W3CDTF">2022-01-04T23:18:00Z</dcterms:created>
  <dcterms:modified xsi:type="dcterms:W3CDTF">2022-01-05T21:53:00Z</dcterms:modified>
</cp:coreProperties>
</file>